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jc w:val="both"/>
        <w:rPr>
          <w:ins w:author="Wali G" w:id="0" w:date="2018-06-11T10:13:00Z"/>
          <w:b w:val="0"/>
          <w:shd w:fill="auto" w:val="clear"/>
          <w:rPrChange w:author="Wali G" w:id="3" w:date="2018-06-11T13:32:00Z">
            <w:rPr>
              <w:rFonts w:ascii="Arial" w:cs="Arial" w:eastAsia="Arial" w:hAnsi="Arial"/>
              <w:color w:val="000000"/>
              <w:sz w:val="20"/>
              <w:szCs w:val="20"/>
            </w:rPr>
          </w:rPrChange>
        </w:rPr>
        <w:pPrChange w:author="Wali G" w:id="0" w:date="2018-06-11T13:32:00Z">
          <w:pPr/>
        </w:pPrChange>
      </w:pPr>
      <w:ins w:author="Wali G" w:id="0" w:date="2018-06-11T10:13:00Z">
        <w:r w:rsidDel="00000000" w:rsidR="00000000" w:rsidRPr="00000000">
          <w:rPr>
            <w:rFonts w:ascii="Arial" w:cs="Arial" w:eastAsia="Arial" w:hAnsi="Arial"/>
            <w:color w:val="000000"/>
            <w:sz w:val="20"/>
            <w:szCs w:val="20"/>
            <w:rtl w:val="0"/>
          </w:rPr>
          <w:t xml:space="preserve">Author: </w:t>
        </w:r>
        <w:r w:rsidDel="00000000" w:rsidR="00000000" w:rsidRPr="00000000">
          <w:rPr>
            <w:rFonts w:ascii="Arial" w:cs="Arial" w:eastAsia="Arial" w:hAnsi="Arial"/>
            <w:b w:val="0"/>
            <w:color w:val="000000"/>
            <w:sz w:val="20"/>
            <w:szCs w:val="20"/>
            <w:rtl w:val="0"/>
            <w:rPrChange w:author="Wali G" w:id="1" w:date="2018-06-11T10:13:00Z">
              <w:rPr>
                <w:rFonts w:ascii="Arial" w:cs="Arial" w:eastAsia="Arial" w:hAnsi="Arial"/>
                <w:color w:val="000000"/>
                <w:sz w:val="20"/>
                <w:szCs w:val="20"/>
              </w:rPr>
            </w:rPrChange>
          </w:rPr>
          <w:t xml:space="preserve">Wali Gauvin, M.D.</w:t>
        </w:r>
        <w:r w:rsidDel="00000000" w:rsidR="00000000" w:rsidRPr="00000000">
          <w:rPr>
            <w:rtl w:val="0"/>
          </w:rPr>
        </w:r>
      </w:ins>
    </w:p>
    <w:p w:rsidR="00000000" w:rsidDel="00000000" w:rsidP="00000000" w:rsidRDefault="00000000" w:rsidRPr="00000000" w14:paraId="00000002">
      <w:pPr>
        <w:pStyle w:val="Heading1"/>
        <w:spacing w:after="120" w:before="0" w:lineRule="auto"/>
        <w:jc w:val="both"/>
        <w:rPr>
          <w:ins w:author="Wali G" w:id="0" w:date="2018-06-11T10:13:00Z"/>
          <w:shd w:fill="auto" w:val="clear"/>
          <w:rPrChange w:author="Wali G" w:id="5" w:date="2018-06-11T13:32:00Z">
            <w:rPr>
              <w:rFonts w:ascii="Arial" w:cs="Arial" w:eastAsia="Arial" w:hAnsi="Arial"/>
              <w:b w:val="0"/>
              <w:color w:val="000000"/>
              <w:sz w:val="20"/>
              <w:szCs w:val="20"/>
            </w:rPr>
          </w:rPrChange>
        </w:rPr>
        <w:pPrChange w:author="Wali G" w:id="0" w:date="2018-06-11T13:32:00Z">
          <w:pPr/>
        </w:pPrChange>
      </w:pPr>
      <w:ins w:author="Wali G" w:id="0" w:date="2018-06-11T10:13:00Z">
        <w:r w:rsidDel="00000000" w:rsidR="00000000" w:rsidRPr="00000000">
          <w:rPr>
            <w:rFonts w:ascii="Arial" w:cs="Arial" w:eastAsia="Arial" w:hAnsi="Arial"/>
            <w:color w:val="000000"/>
            <w:sz w:val="20"/>
            <w:szCs w:val="20"/>
            <w:rtl w:val="0"/>
          </w:rPr>
          <w:t xml:space="preserve">Date: </w:t>
        </w:r>
        <w:r w:rsidDel="00000000" w:rsidR="00000000" w:rsidRPr="00000000">
          <w:rPr>
            <w:rFonts w:ascii="Arial" w:cs="Arial" w:eastAsia="Arial" w:hAnsi="Arial"/>
            <w:b w:val="0"/>
            <w:color w:val="000000"/>
            <w:sz w:val="20"/>
            <w:szCs w:val="20"/>
            <w:rtl w:val="0"/>
            <w:rPrChange w:author="Wali G" w:id="4" w:date="2018-06-11T10:14:00Z">
              <w:rPr>
                <w:rFonts w:ascii="Arial" w:cs="Arial" w:eastAsia="Arial" w:hAnsi="Arial"/>
                <w:color w:val="000000"/>
                <w:sz w:val="20"/>
                <w:szCs w:val="20"/>
              </w:rPr>
            </w:rPrChange>
          </w:rPr>
          <w:t xml:space="preserve">June 10, 2018</w:t>
        </w:r>
        <w:r w:rsidDel="00000000" w:rsidR="00000000" w:rsidRPr="00000000">
          <w:rPr>
            <w:rtl w:val="0"/>
          </w:rPr>
        </w:r>
      </w:ins>
    </w:p>
    <w:p w:rsidR="00000000" w:rsidDel="00000000" w:rsidP="00000000" w:rsidRDefault="00000000" w:rsidRPr="00000000" w14:paraId="00000003">
      <w:pPr>
        <w:pStyle w:val="Heading1"/>
        <w:spacing w:after="120" w:before="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Challenge Competition: Using Technology to Prevent Childhood Obesity in Low-Income Families and Communities</w:t>
      </w:r>
    </w:p>
    <w:p w:rsidR="00000000" w:rsidDel="00000000" w:rsidP="00000000" w:rsidRDefault="00000000" w:rsidRPr="00000000" w14:paraId="00000004">
      <w:pPr>
        <w:rPr>
          <w:rFonts w:ascii="Arial" w:cs="Arial" w:eastAsia="Arial" w:hAnsi="Arial"/>
          <w:color w:val="000000"/>
          <w:sz w:val="20"/>
          <w:szCs w:val="20"/>
        </w:rPr>
      </w:pPr>
      <w:ins w:author="Wali G" w:id="6" w:date="2018-06-05T15:03:00Z">
        <w:r w:rsidDel="00000000" w:rsidR="00000000" w:rsidRPr="00000000">
          <w:rPr>
            <w:rFonts w:ascii="Arial" w:cs="Arial" w:eastAsia="Arial" w:hAnsi="Arial"/>
            <w:color w:val="000000"/>
            <w:sz w:val="20"/>
            <w:szCs w:val="20"/>
            <w:rtl w:val="0"/>
          </w:rPr>
          <w:t xml:space="preserve"> </w:t>
        </w:r>
      </w:ins>
      <w:r w:rsidDel="00000000" w:rsidR="00000000" w:rsidRPr="00000000">
        <w:rPr>
          <w:rtl w:val="0"/>
        </w:rPr>
      </w:r>
    </w:p>
    <w:p w:rsidR="00000000" w:rsidDel="00000000" w:rsidP="00000000" w:rsidRDefault="00000000" w:rsidRPr="00000000" w14:paraId="00000005">
      <w:pPr>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Executive 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firstLine="720"/>
        <w:rPr>
          <w:del w:author="Wali G" w:id="18" w:date="2018-06-11T10:58:00Z"/>
          <w:shd w:fill="auto" w:val="clear"/>
          <w:rPrChange w:author="Wali G" w:id="19" w:date="2018-01-30T06:27:00Z">
            <w:rPr>
              <w:rFonts w:ascii="Arial" w:cs="Arial" w:eastAsia="Arial" w:hAnsi="Arial"/>
              <w:color w:val="000000"/>
              <w:sz w:val="20"/>
              <w:szCs w:val="20"/>
            </w:rPr>
          </w:rPrChange>
        </w:rPr>
        <w:pPrChange w:author="Wali G" w:id="0" w:date="2018-01-30T06:27:00Z">
          <w:pPr/>
        </w:pPrChange>
      </w:pPr>
      <w:r w:rsidDel="00000000" w:rsidR="00000000" w:rsidRPr="00000000">
        <w:rPr>
          <w:rFonts w:ascii="Arial" w:cs="Arial" w:eastAsia="Arial" w:hAnsi="Arial"/>
          <w:color w:val="000000"/>
          <w:sz w:val="20"/>
          <w:szCs w:val="20"/>
          <w:rtl w:val="0"/>
        </w:rPr>
        <w:t xml:space="preserve">Childhood obesity rates are still rising</w:t>
      </w:r>
      <w:ins w:author="Wali G" w:id="7" w:date="2018-06-06T13:58:00Z">
        <w:r w:rsidDel="00000000" w:rsidR="00000000" w:rsidRPr="00000000">
          <w:rPr>
            <w:rFonts w:ascii="Arial" w:cs="Arial" w:eastAsia="Arial" w:hAnsi="Arial"/>
            <w:color w:val="000000"/>
            <w:sz w:val="20"/>
            <w:szCs w:val="20"/>
            <w:rtl w:val="0"/>
          </w:rPr>
          <w:t xml:space="preserve">!</w:t>
        </w:r>
      </w:ins>
      <w:del w:author="Wali G" w:id="7" w:date="2018-06-06T13:58: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The etiology of childhood obesity is multifactorial</w:t>
      </w:r>
      <w:ins w:author="Wali G" w:id="8" w:date="2018-06-11T10:32:00Z">
        <w:r w:rsidDel="00000000" w:rsidR="00000000" w:rsidRPr="00000000">
          <w:rPr>
            <w:rFonts w:ascii="Arial" w:cs="Arial" w:eastAsia="Arial" w:hAnsi="Arial"/>
            <w:color w:val="000000"/>
            <w:sz w:val="20"/>
            <w:szCs w:val="20"/>
            <w:rtl w:val="0"/>
          </w:rPr>
          <w:t xml:space="preserve">; </w:t>
        </w:r>
      </w:ins>
      <w:del w:author="Wali G" w:id="8" w:date="2018-06-11T10:32: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w:t>
      </w:r>
      <w:ins w:author="Wali G" w:id="9" w:date="2018-06-11T10:32:00Z">
        <w:r w:rsidDel="00000000" w:rsidR="00000000" w:rsidRPr="00000000">
          <w:rPr>
            <w:rFonts w:ascii="Arial" w:cs="Arial" w:eastAsia="Arial" w:hAnsi="Arial"/>
            <w:color w:val="000000"/>
            <w:sz w:val="20"/>
            <w:szCs w:val="20"/>
            <w:rtl w:val="0"/>
          </w:rPr>
          <w:t xml:space="preserve">the most common cause is </w:t>
        </w:r>
      </w:ins>
      <w:del w:author="Wali G" w:id="9" w:date="2018-06-11T10:32:00Z">
        <w:r w:rsidDel="00000000" w:rsidR="00000000" w:rsidRPr="00000000">
          <w:rPr>
            <w:rFonts w:ascii="Arial" w:cs="Arial" w:eastAsia="Arial" w:hAnsi="Arial"/>
            <w:color w:val="000000"/>
            <w:sz w:val="20"/>
            <w:szCs w:val="20"/>
            <w:rtl w:val="0"/>
          </w:rPr>
          <w:delText xml:space="preserve">however</w:delText>
        </w:r>
      </w:del>
      <w:ins w:author="Wali G" w:id="10" w:date="2018-06-11T10:29:00Z">
        <w:r w:rsidDel="00000000" w:rsidR="00000000" w:rsidRPr="00000000">
          <w:rPr>
            <w:rFonts w:ascii="Arial" w:cs="Arial" w:eastAsia="Arial" w:hAnsi="Arial"/>
            <w:color w:val="000000"/>
            <w:sz w:val="20"/>
            <w:szCs w:val="20"/>
            <w:rtl w:val="0"/>
          </w:rPr>
          <w:t xml:space="preserve">due</w:t>
        </w:r>
      </w:ins>
      <w:del w:author="Wali G" w:id="10" w:date="2018-06-11T10:29:00Z">
        <w:r w:rsidDel="00000000" w:rsidR="00000000" w:rsidRPr="00000000">
          <w:rPr>
            <w:rFonts w:ascii="Arial" w:cs="Arial" w:eastAsia="Arial" w:hAnsi="Arial"/>
            <w:color w:val="000000"/>
            <w:sz w:val="20"/>
            <w:szCs w:val="20"/>
            <w:rtl w:val="0"/>
          </w:rPr>
          <w:delText xml:space="preserve"> most common causes are secondary</w:delText>
        </w:r>
      </w:del>
      <w:r w:rsidDel="00000000" w:rsidR="00000000" w:rsidRPr="00000000">
        <w:rPr>
          <w:rFonts w:ascii="Arial" w:cs="Arial" w:eastAsia="Arial" w:hAnsi="Arial"/>
          <w:color w:val="000000"/>
          <w:sz w:val="20"/>
          <w:szCs w:val="20"/>
          <w:rtl w:val="0"/>
        </w:rPr>
        <w:t xml:space="preserve"> to energy imbalance </w:t>
      </w:r>
      <w:ins w:author="Wali G" w:id="11" w:date="2018-06-11T10:31:00Z">
        <w:r w:rsidDel="00000000" w:rsidR="00000000" w:rsidRPr="00000000">
          <w:rPr>
            <w:rFonts w:ascii="Arial" w:cs="Arial" w:eastAsia="Arial" w:hAnsi="Arial"/>
            <w:color w:val="000000"/>
            <w:sz w:val="20"/>
            <w:szCs w:val="20"/>
            <w:rtl w:val="0"/>
          </w:rPr>
          <w:t xml:space="preserve">between </w:t>
        </w:r>
      </w:ins>
      <w:del w:author="Wali G" w:id="11" w:date="2018-06-11T10:31: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nutrition and physical activity</w:t>
      </w:r>
      <w:del w:author="Wali G" w:id="12" w:date="2018-06-11T10:31:00Z">
        <w:r w:rsidDel="00000000" w:rsidR="00000000" w:rsidRPr="00000000">
          <w:rPr>
            <w:rFonts w:ascii="Arial" w:cs="Arial" w:eastAsia="Arial" w:hAnsi="Arial"/>
            <w:color w:val="000000"/>
            <w:sz w:val="20"/>
            <w:szCs w:val="20"/>
            <w:rtl w:val="0"/>
          </w:rPr>
          <w:delText xml:space="preserve">)</w:delText>
        </w:r>
      </w:del>
      <w:ins w:author="Wali G" w:id="12" w:date="2018-06-11T10:31:00Z">
        <w:r w:rsidDel="00000000" w:rsidR="00000000" w:rsidRPr="00000000">
          <w:rPr>
            <w:rFonts w:ascii="Arial" w:cs="Arial" w:eastAsia="Arial" w:hAnsi="Arial"/>
            <w:color w:val="000000"/>
            <w:sz w:val="20"/>
            <w:szCs w:val="20"/>
            <w:rtl w:val="0"/>
          </w:rPr>
          <w:t xml:space="preserve"> and there is a link between mental health and obesity</w:t>
        </w:r>
      </w:ins>
      <w:del w:author="Wali G" w:id="13" w:date="2018-06-09T08:49:00Z">
        <w:r w:rsidDel="00000000" w:rsidR="00000000" w:rsidRPr="00000000">
          <w:rPr>
            <w:rFonts w:ascii="Arial" w:cs="Arial" w:eastAsia="Arial" w:hAnsi="Arial"/>
            <w:color w:val="000000"/>
            <w:sz w:val="20"/>
            <w:szCs w:val="20"/>
            <w:rtl w:val="0"/>
          </w:rPr>
          <w:delText xml:space="preserve"> </w:delText>
        </w:r>
      </w:del>
      <w:ins w:author="Wali G" w:id="13" w:date="2018-06-09T08:49:00Z">
        <w:r w:rsidDel="00000000" w:rsidR="00000000" w:rsidRPr="00000000">
          <w:rPr>
            <w:rFonts w:ascii="Arial" w:cs="Arial" w:eastAsia="Arial" w:hAnsi="Arial"/>
            <w:color w:val="000000"/>
            <w:sz w:val="20"/>
            <w:szCs w:val="20"/>
            <w:rtl w:val="0"/>
          </w:rPr>
          <w:t xml:space="preserve">.  </w:t>
        </w:r>
      </w:ins>
      <w:del w:author="Wali G" w:id="14" w:date="2018-06-09T08:49:00Z">
        <w:r w:rsidDel="00000000" w:rsidR="00000000" w:rsidRPr="00000000">
          <w:rPr>
            <w:rFonts w:ascii="Arial" w:cs="Arial" w:eastAsia="Arial" w:hAnsi="Arial"/>
            <w:color w:val="000000"/>
            <w:sz w:val="20"/>
            <w:szCs w:val="20"/>
            <w:rtl w:val="0"/>
          </w:rPr>
          <w:delText xml:space="preserve">and its association with mental health.  The advancements of technology have </w:delText>
        </w:r>
        <w:r w:rsidDel="00000000" w:rsidR="00000000" w:rsidRPr="00000000">
          <w:rPr>
            <w:rFonts w:ascii="Arial" w:cs="Arial" w:eastAsia="Arial" w:hAnsi="Arial"/>
            <w:color w:val="000000"/>
            <w:sz w:val="20"/>
            <w:szCs w:val="20"/>
            <w:rtl w:val="0"/>
            <w:rPrChange w:author="Wali G" w:id="15" w:date="2018-06-09T09:15:00Z">
              <w:rPr>
                <w:rFonts w:ascii="Arial" w:cs="Arial" w:eastAsia="Arial" w:hAnsi="Arial"/>
                <w:color w:val="000000"/>
                <w:sz w:val="20"/>
                <w:szCs w:val="20"/>
                <w:highlight w:val="yellow"/>
              </w:rPr>
            </w:rPrChange>
          </w:rPr>
          <w:delText xml:space="preserve">also</w:delText>
        </w:r>
        <w:r w:rsidDel="00000000" w:rsidR="00000000" w:rsidRPr="00000000">
          <w:rPr>
            <w:rFonts w:ascii="Arial" w:cs="Arial" w:eastAsia="Arial" w:hAnsi="Arial"/>
            <w:color w:val="000000"/>
            <w:sz w:val="20"/>
            <w:szCs w:val="20"/>
            <w:rtl w:val="0"/>
          </w:rPr>
          <w:delText xml:space="preserve"> promoted social stagnation and contributed to decreased physical activity.  There are </w:delText>
        </w:r>
        <w:r w:rsidDel="00000000" w:rsidR="00000000" w:rsidRPr="00000000">
          <w:rPr>
            <w:rFonts w:ascii="Arial" w:cs="Arial" w:eastAsia="Arial" w:hAnsi="Arial"/>
            <w:color w:val="000000"/>
            <w:sz w:val="20"/>
            <w:szCs w:val="20"/>
            <w:rtl w:val="0"/>
            <w:rPrChange w:author="Wali G" w:id="16" w:date="2018-06-09T09:15:00Z">
              <w:rPr>
                <w:rFonts w:ascii="Arial" w:cs="Arial" w:eastAsia="Arial" w:hAnsi="Arial"/>
                <w:color w:val="000000"/>
                <w:sz w:val="20"/>
                <w:szCs w:val="20"/>
                <w:highlight w:val="yellow"/>
              </w:rPr>
            </w:rPrChange>
          </w:rPr>
          <w:delText xml:space="preserve">also</w:delText>
        </w:r>
        <w:r w:rsidDel="00000000" w:rsidR="00000000" w:rsidRPr="00000000">
          <w:rPr>
            <w:rFonts w:ascii="Arial" w:cs="Arial" w:eastAsia="Arial" w:hAnsi="Arial"/>
            <w:color w:val="000000"/>
            <w:sz w:val="20"/>
            <w:szCs w:val="20"/>
            <w:rtl w:val="0"/>
          </w:rPr>
          <w:delText xml:space="preserve"> community and social barriers which preventing (? Del achieving) healthier lifestyles for individuals and families.</w:delText>
        </w:r>
      </w:del>
      <w:ins w:author="Wali G" w:id="14" w:date="2018-06-09T08:49:00Z">
        <w:r w:rsidDel="00000000" w:rsidR="00000000" w:rsidRPr="00000000">
          <w:rPr>
            <w:rFonts w:ascii="Arial" w:cs="Arial" w:eastAsia="Arial" w:hAnsi="Arial"/>
            <w:color w:val="000000"/>
            <w:sz w:val="20"/>
            <w:szCs w:val="20"/>
            <w:rtl w:val="0"/>
          </w:rPr>
          <w:t xml:space="preserve">The advancements of technology for entertainment have contributed to decreased physical activity.  </w:t>
        </w:r>
      </w:ins>
      <w:del w:author="Wali G" w:id="17" w:date="2018-06-05T14:28:00Z">
        <w:r w:rsidDel="00000000" w:rsidR="00000000" w:rsidRPr="00000000">
          <w:rPr>
            <w:rFonts w:ascii="Arial" w:cs="Arial" w:eastAsia="Arial" w:hAnsi="Arial"/>
            <w:color w:val="000000"/>
            <w:sz w:val="20"/>
            <w:szCs w:val="20"/>
            <w:rtl w:val="0"/>
          </w:rPr>
          <w:delText xml:space="preserve"> Similarly, as children can become consumed by technology, we can teach them better ways of using it to obtain long term satisfaction. </w:delText>
        </w:r>
      </w:del>
      <w:ins w:author="Wali G" w:id="17" w:date="2018-06-05T14:28:00Z">
        <w:r w:rsidDel="00000000" w:rsidR="00000000" w:rsidRPr="00000000">
          <w:rPr>
            <w:rFonts w:ascii="Arial" w:cs="Arial" w:eastAsia="Arial" w:hAnsi="Arial"/>
            <w:color w:val="000000"/>
            <w:sz w:val="20"/>
            <w:szCs w:val="20"/>
            <w:rtl w:val="0"/>
          </w:rPr>
          <w:t xml:space="preserve">There are also community and social barriers which prevent healthier lifestyles.  </w:t>
        </w:r>
      </w:ins>
      <w:del w:author="Wali G" w:id="18" w:date="2018-06-11T10:58:00Z">
        <w:r w:rsidDel="00000000" w:rsidR="00000000" w:rsidRPr="00000000">
          <w:rPr>
            <w:rFonts w:ascii="Arial" w:cs="Arial" w:eastAsia="Arial" w:hAnsi="Arial"/>
            <w:color w:val="000000"/>
            <w:sz w:val="20"/>
            <w:szCs w:val="20"/>
            <w:rtl w:val="0"/>
          </w:rPr>
          <w:delText xml:space="preserve">We may be able to quickly change our environment. We can start by better utilizing our home environment for the benefit of our physical, nutritional and mental health.   our physical, nutritional and mental health.  </w:delText>
        </w:r>
      </w:del>
    </w:p>
    <w:p w:rsidR="00000000" w:rsidDel="00000000" w:rsidP="00000000" w:rsidRDefault="00000000" w:rsidRPr="00000000" w14:paraId="00000008">
      <w:pPr>
        <w:ind w:firstLine="720"/>
        <w:rPr>
          <w:shd w:fill="auto" w:val="clear"/>
          <w:rPrChange w:author="Wali G" w:id="20" w:date="2018-06-11T10:58:00Z">
            <w:rPr>
              <w:rFonts w:ascii="Arial" w:cs="Arial" w:eastAsia="Arial" w:hAnsi="Arial"/>
              <w:color w:val="000000"/>
              <w:sz w:val="20"/>
              <w:szCs w:val="20"/>
            </w:rPr>
          </w:rPrChange>
        </w:rPr>
        <w:pPrChange w:author="Wali G" w:id="0" w:date="2018-06-11T10:58:00Z">
          <w:pPr/>
        </w:pPrChange>
      </w:pPr>
      <w:r w:rsidDel="00000000" w:rsidR="00000000" w:rsidRPr="00000000">
        <w:rPr>
          <w:rtl w:val="0"/>
        </w:rPr>
      </w:r>
    </w:p>
    <w:p w:rsidR="00000000" w:rsidDel="00000000" w:rsidP="00000000" w:rsidRDefault="00000000" w:rsidRPr="00000000" w14:paraId="00000009">
      <w:pPr>
        <w:ind w:firstLine="720"/>
        <w:rPr>
          <w:ins w:author="Wali G" w:id="21" w:date="2018-06-11T11:48:00Z"/>
          <w:rFonts w:ascii="Arial" w:cs="Arial" w:eastAsia="Arial" w:hAnsi="Arial"/>
          <w:color w:val="000000"/>
          <w:sz w:val="20"/>
          <w:szCs w:val="20"/>
        </w:rPr>
      </w:pPr>
      <w:ins w:author="Wali G" w:id="21" w:date="2018-06-11T11:48:00Z">
        <w:r w:rsidDel="00000000" w:rsidR="00000000" w:rsidRPr="00000000">
          <w:rPr>
            <w:rtl w:val="0"/>
          </w:rPr>
        </w:r>
      </w:ins>
    </w:p>
    <w:p w:rsidR="00000000" w:rsidDel="00000000" w:rsidP="00000000" w:rsidRDefault="00000000" w:rsidRPr="00000000" w14:paraId="0000000A">
      <w:pPr>
        <w:ind w:firstLine="720"/>
        <w:rPr>
          <w:ins w:author="Wali G" w:id="43" w:date="2018-06-05T14:41: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My</w:t>
      </w:r>
      <w:ins w:author="Wali G" w:id="22" w:date="2018-06-11T11:48:00Z">
        <w:r w:rsidDel="00000000" w:rsidR="00000000" w:rsidRPr="00000000">
          <w:rPr>
            <w:rFonts w:ascii="Arial" w:cs="Arial" w:eastAsia="Arial" w:hAnsi="Arial"/>
            <w:color w:val="000000"/>
            <w:sz w:val="20"/>
            <w:szCs w:val="20"/>
            <w:rtl w:val="0"/>
          </w:rPr>
          <w:t xml:space="preserve"> mobile</w:t>
        </w:r>
      </w:ins>
      <w:r w:rsidDel="00000000" w:rsidR="00000000" w:rsidRPr="00000000">
        <w:rPr>
          <w:rFonts w:ascii="Arial" w:cs="Arial" w:eastAsia="Arial" w:hAnsi="Arial"/>
          <w:color w:val="000000"/>
          <w:sz w:val="20"/>
          <w:szCs w:val="20"/>
          <w:rtl w:val="0"/>
        </w:rPr>
        <w:t xml:space="preserve"> application</w:t>
      </w:r>
      <w:ins w:author="Wali G" w:id="23" w:date="2018-06-11T11:43:00Z">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MedMindMe  </w:t>
        </w:r>
      </w:ins>
      <w:del w:author="Wali G" w:id="23" w:date="2018-06-11T11:43:00Z">
        <w:r w:rsidDel="00000000" w:rsidR="00000000" w:rsidRPr="00000000">
          <w:rPr>
            <w:rFonts w:ascii="Arial" w:cs="Arial" w:eastAsia="Arial" w:hAnsi="Arial"/>
            <w:i w:val="1"/>
            <w:color w:val="000000"/>
            <w:sz w:val="20"/>
            <w:szCs w:val="20"/>
            <w:rtl w:val="0"/>
          </w:rPr>
          <w:delText xml:space="preserve"> DgHeart </w:delText>
        </w:r>
      </w:del>
      <w:r w:rsidDel="00000000" w:rsidR="00000000" w:rsidRPr="00000000">
        <w:rPr>
          <w:rFonts w:ascii="Arial" w:cs="Arial" w:eastAsia="Arial" w:hAnsi="Arial"/>
          <w:color w:val="000000"/>
          <w:sz w:val="20"/>
          <w:szCs w:val="20"/>
          <w:rtl w:val="0"/>
        </w:rPr>
        <w:t xml:space="preserve">attempts to improve </w:t>
      </w:r>
      <w:ins w:author="Wali G" w:id="24" w:date="2018-06-11T11:38:00Z">
        <w:r w:rsidDel="00000000" w:rsidR="00000000" w:rsidRPr="00000000">
          <w:rPr>
            <w:rFonts w:ascii="Arial" w:cs="Arial" w:eastAsia="Arial" w:hAnsi="Arial"/>
            <w:color w:val="000000"/>
            <w:sz w:val="20"/>
            <w:szCs w:val="20"/>
            <w:rtl w:val="0"/>
          </w:rPr>
          <w:t xml:space="preserve">mental</w:t>
        </w:r>
      </w:ins>
      <w:del w:author="Wali G" w:id="24" w:date="2018-06-11T11:38:00Z">
        <w:r w:rsidDel="00000000" w:rsidR="00000000" w:rsidRPr="00000000">
          <w:rPr>
            <w:rFonts w:ascii="Arial" w:cs="Arial" w:eastAsia="Arial" w:hAnsi="Arial"/>
            <w:color w:val="000000"/>
            <w:sz w:val="20"/>
            <w:szCs w:val="20"/>
            <w:rtl w:val="0"/>
          </w:rPr>
          <w:delText xml:space="preserve">overall</w:delText>
        </w:r>
      </w:del>
      <w:r w:rsidDel="00000000" w:rsidR="00000000" w:rsidRPr="00000000">
        <w:rPr>
          <w:rFonts w:ascii="Arial" w:cs="Arial" w:eastAsia="Arial" w:hAnsi="Arial"/>
          <w:color w:val="000000"/>
          <w:sz w:val="20"/>
          <w:szCs w:val="20"/>
          <w:rtl w:val="0"/>
        </w:rPr>
        <w:t xml:space="preserve"> health by</w:t>
      </w:r>
      <w:ins w:author="Wali G" w:id="25" w:date="2018-06-05T14:45:00Z">
        <w:r w:rsidDel="00000000" w:rsidR="00000000" w:rsidRPr="00000000">
          <w:rPr>
            <w:rFonts w:ascii="Arial" w:cs="Arial" w:eastAsia="Arial" w:hAnsi="Arial"/>
            <w:color w:val="000000"/>
            <w:sz w:val="20"/>
            <w:szCs w:val="20"/>
            <w:rtl w:val="0"/>
          </w:rPr>
          <w:t xml:space="preserve">  recording and graphing and individuals emotions; </w:t>
        </w:r>
      </w:ins>
      <w:del w:author="Wali G" w:id="25" w:date="2018-06-05T14:45:00Z">
        <w:r w:rsidDel="00000000" w:rsidR="00000000" w:rsidRPr="00000000">
          <w:rPr>
            <w:rFonts w:ascii="Arial" w:cs="Arial" w:eastAsia="Arial" w:hAnsi="Arial"/>
            <w:color w:val="000000"/>
            <w:sz w:val="20"/>
            <w:szCs w:val="20"/>
            <w:rtl w:val="0"/>
          </w:rPr>
          <w:delText xml:space="preserve"> (1)</w:delText>
        </w:r>
      </w:del>
      <w:ins w:author="Wali G" w:id="26" w:date="2018-06-11T11:48:00Z">
        <w:r w:rsidDel="00000000" w:rsidR="00000000" w:rsidRPr="00000000">
          <w:rPr>
            <w:rFonts w:ascii="Arial" w:cs="Arial" w:eastAsia="Arial" w:hAnsi="Arial"/>
            <w:color w:val="000000"/>
            <w:sz w:val="20"/>
            <w:szCs w:val="20"/>
            <w:rtl w:val="0"/>
          </w:rPr>
          <w:t xml:space="preserve">i</w:t>
        </w:r>
      </w:ins>
      <w:del w:author="Wali G" w:id="26" w:date="2018-06-11T11:48:00Z">
        <w:r w:rsidDel="00000000" w:rsidR="00000000" w:rsidRPr="00000000">
          <w:rPr>
            <w:rFonts w:ascii="Arial" w:cs="Arial" w:eastAsia="Arial" w:hAnsi="Arial"/>
            <w:color w:val="000000"/>
            <w:sz w:val="20"/>
            <w:szCs w:val="20"/>
            <w:rtl w:val="0"/>
          </w:rPr>
          <w:delText xml:space="preserve"> </w:delText>
        </w:r>
      </w:del>
      <w:ins w:author="Wali G" w:id="27" w:date="2018-06-06T14:09:00Z">
        <w:r w:rsidDel="00000000" w:rsidR="00000000" w:rsidRPr="00000000">
          <w:rPr>
            <w:rFonts w:ascii="Arial" w:cs="Arial" w:eastAsia="Arial" w:hAnsi="Arial"/>
            <w:color w:val="000000"/>
            <w:sz w:val="20"/>
            <w:szCs w:val="20"/>
            <w:rtl w:val="0"/>
          </w:rPr>
          <w:t xml:space="preserve">ndividuals can </w:t>
        </w:r>
      </w:ins>
      <w:del w:author="Wali G" w:id="27" w:date="2018-06-06T14:09:00Z">
        <w:r w:rsidDel="00000000" w:rsidR="00000000" w:rsidRPr="00000000">
          <w:rPr>
            <w:rFonts w:ascii="Arial" w:cs="Arial" w:eastAsia="Arial" w:hAnsi="Arial"/>
            <w:color w:val="000000"/>
            <w:sz w:val="20"/>
            <w:szCs w:val="20"/>
            <w:rtl w:val="0"/>
          </w:rPr>
          <w:delText xml:space="preserve">Allowing individuals to become </w:delText>
        </w:r>
        <w:r w:rsidDel="00000000" w:rsidR="00000000" w:rsidRPr="00000000">
          <w:rPr>
            <w:rFonts w:ascii="Arial" w:cs="Arial" w:eastAsia="Arial" w:hAnsi="Arial"/>
            <w:i w:val="1"/>
            <w:color w:val="000000"/>
            <w:sz w:val="20"/>
            <w:szCs w:val="20"/>
            <w:rtl w:val="0"/>
          </w:rPr>
          <w:delText xml:space="preserve">‘mindful’</w:delText>
        </w:r>
        <w:r w:rsidDel="00000000" w:rsidR="00000000" w:rsidRPr="00000000">
          <w:rPr>
            <w:rFonts w:ascii="Arial" w:cs="Arial" w:eastAsia="Arial" w:hAnsi="Arial"/>
            <w:color w:val="000000"/>
            <w:sz w:val="20"/>
            <w:szCs w:val="20"/>
            <w:rtl w:val="0"/>
          </w:rPr>
          <w:delText xml:space="preserve"> of their thoughts and feelings by </w:delText>
        </w:r>
      </w:del>
      <w:r w:rsidDel="00000000" w:rsidR="00000000" w:rsidRPr="00000000">
        <w:rPr>
          <w:rFonts w:ascii="Arial" w:cs="Arial" w:eastAsia="Arial" w:hAnsi="Arial"/>
          <w:color w:val="000000"/>
          <w:sz w:val="20"/>
          <w:szCs w:val="20"/>
          <w:rtl w:val="0"/>
        </w:rPr>
        <w:t xml:space="preserve">maintain</w:t>
      </w:r>
      <w:del w:author="Wali G" w:id="28" w:date="2018-06-06T14:09:00Z">
        <w:r w:rsidDel="00000000" w:rsidR="00000000" w:rsidRPr="00000000">
          <w:rPr>
            <w:rFonts w:ascii="Arial" w:cs="Arial" w:eastAsia="Arial" w:hAnsi="Arial"/>
            <w:color w:val="000000"/>
            <w:sz w:val="20"/>
            <w:szCs w:val="20"/>
            <w:rtl w:val="0"/>
          </w:rPr>
          <w:delText xml:space="preserve">ing</w:delText>
        </w:r>
      </w:del>
      <w:r w:rsidDel="00000000" w:rsidR="00000000" w:rsidRPr="00000000">
        <w:rPr>
          <w:rFonts w:ascii="Arial" w:cs="Arial" w:eastAsia="Arial" w:hAnsi="Arial"/>
          <w:color w:val="000000"/>
          <w:sz w:val="20"/>
          <w:szCs w:val="20"/>
          <w:rtl w:val="0"/>
        </w:rPr>
        <w:t xml:space="preserve"> a </w:t>
      </w:r>
      <w:ins w:author="Wali G" w:id="29" w:date="2018-06-06T14:09:00Z">
        <w:r w:rsidDel="00000000" w:rsidR="00000000" w:rsidRPr="00000000">
          <w:rPr>
            <w:rFonts w:ascii="Arial" w:cs="Arial" w:eastAsia="Arial" w:hAnsi="Arial"/>
            <w:color w:val="000000"/>
            <w:sz w:val="20"/>
            <w:szCs w:val="20"/>
            <w:rtl w:val="0"/>
          </w:rPr>
          <w:t xml:space="preserve">written, </w:t>
        </w:r>
      </w:ins>
      <w:r w:rsidDel="00000000" w:rsidR="00000000" w:rsidRPr="00000000">
        <w:rPr>
          <w:rFonts w:ascii="Arial" w:cs="Arial" w:eastAsia="Arial" w:hAnsi="Arial"/>
          <w:color w:val="000000"/>
          <w:sz w:val="20"/>
          <w:szCs w:val="20"/>
          <w:rtl w:val="0"/>
        </w:rPr>
        <w:t xml:space="preserve">voice</w:t>
      </w:r>
      <w:del w:author="Wali G" w:id="30" w:date="2018-05-30T22:22:00Z">
        <w:r w:rsidDel="00000000" w:rsidR="00000000" w:rsidRPr="00000000">
          <w:rPr>
            <w:rFonts w:ascii="Arial" w:cs="Arial" w:eastAsia="Arial" w:hAnsi="Arial"/>
            <w:color w:val="000000"/>
            <w:sz w:val="20"/>
            <w:szCs w:val="20"/>
            <w:rtl w:val="0"/>
          </w:rPr>
          <w:delText xml:space="preserve"> or written</w:delText>
        </w:r>
      </w:del>
      <w:ins w:author="Wali G" w:id="30" w:date="2018-05-30T22:22:00Z">
        <w:r w:rsidDel="00000000" w:rsidR="00000000" w:rsidRPr="00000000">
          <w:rPr>
            <w:rFonts w:ascii="Arial" w:cs="Arial" w:eastAsia="Arial" w:hAnsi="Arial"/>
            <w:color w:val="000000"/>
            <w:sz w:val="20"/>
            <w:szCs w:val="20"/>
            <w:rtl w:val="0"/>
          </w:rPr>
          <w:t xml:space="preserve"> or video</w:t>
        </w:r>
      </w:ins>
      <w:r w:rsidDel="00000000" w:rsidR="00000000" w:rsidRPr="00000000">
        <w:rPr>
          <w:rFonts w:ascii="Arial" w:cs="Arial" w:eastAsia="Arial" w:hAnsi="Arial"/>
          <w:color w:val="000000"/>
          <w:sz w:val="20"/>
          <w:szCs w:val="20"/>
          <w:rtl w:val="0"/>
        </w:rPr>
        <w:t xml:space="preserve"> journal</w:t>
      </w:r>
      <w:ins w:author="Wali G" w:id="31" w:date="2018-06-11T11:38:00Z">
        <w:r w:rsidDel="00000000" w:rsidR="00000000" w:rsidRPr="00000000">
          <w:rPr>
            <w:rFonts w:ascii="Arial" w:cs="Arial" w:eastAsia="Arial" w:hAnsi="Arial"/>
            <w:color w:val="000000"/>
            <w:sz w:val="20"/>
            <w:szCs w:val="20"/>
            <w:rtl w:val="0"/>
          </w:rPr>
          <w:t xml:space="preserve">.  Promote physical well-being by </w:t>
        </w:r>
      </w:ins>
      <w:del w:author="Wali G" w:id="31" w:date="2018-06-11T11:38:00Z">
        <w:r w:rsidDel="00000000" w:rsidR="00000000" w:rsidRPr="00000000">
          <w:rPr>
            <w:rFonts w:ascii="Arial" w:cs="Arial" w:eastAsia="Arial" w:hAnsi="Arial"/>
            <w:color w:val="000000"/>
            <w:sz w:val="20"/>
            <w:szCs w:val="20"/>
            <w:rtl w:val="0"/>
          </w:rPr>
          <w:delText xml:space="preserve"> (2) </w:delText>
        </w:r>
      </w:del>
      <w:r w:rsidDel="00000000" w:rsidR="00000000" w:rsidRPr="00000000">
        <w:rPr>
          <w:rFonts w:ascii="Arial" w:cs="Arial" w:eastAsia="Arial" w:hAnsi="Arial"/>
          <w:color w:val="000000"/>
          <w:sz w:val="20"/>
          <w:szCs w:val="20"/>
          <w:rtl w:val="0"/>
        </w:rPr>
        <w:t xml:space="preserve">increas</w:t>
      </w:r>
      <w:del w:author="Wali G" w:id="32" w:date="2018-06-05T14:39:00Z">
        <w:r w:rsidDel="00000000" w:rsidR="00000000" w:rsidRPr="00000000">
          <w:rPr>
            <w:rFonts w:ascii="Arial" w:cs="Arial" w:eastAsia="Arial" w:hAnsi="Arial"/>
            <w:color w:val="000000"/>
            <w:sz w:val="20"/>
            <w:szCs w:val="20"/>
            <w:rtl w:val="0"/>
          </w:rPr>
          <w:delText xml:space="preserve">ing</w:delText>
        </w:r>
      </w:del>
      <w:ins w:author="Wali G" w:id="32" w:date="2018-06-05T14:39:00Z">
        <w:r w:rsidDel="00000000" w:rsidR="00000000" w:rsidRPr="00000000">
          <w:rPr>
            <w:rFonts w:ascii="Arial" w:cs="Arial" w:eastAsia="Arial" w:hAnsi="Arial"/>
            <w:color w:val="000000"/>
            <w:sz w:val="20"/>
            <w:szCs w:val="20"/>
            <w:rtl w:val="0"/>
          </w:rPr>
          <w:t xml:space="preserve">ing </w:t>
        </w:r>
      </w:ins>
      <w:del w:author="Wali G" w:id="33" w:date="2018-06-11T11:47:00Z">
        <w:r w:rsidDel="00000000" w:rsidR="00000000" w:rsidRPr="00000000">
          <w:rPr>
            <w:rFonts w:ascii="Arial" w:cs="Arial" w:eastAsia="Arial" w:hAnsi="Arial"/>
            <w:color w:val="000000"/>
            <w:sz w:val="20"/>
            <w:szCs w:val="20"/>
            <w:rtl w:val="0"/>
          </w:rPr>
          <w:delText xml:space="preserve"> </w:delText>
        </w:r>
      </w:del>
      <w:r w:rsidDel="00000000" w:rsidR="00000000" w:rsidRPr="00000000">
        <w:rPr>
          <w:rFonts w:ascii="Arial" w:cs="Arial" w:eastAsia="Arial" w:hAnsi="Arial"/>
          <w:color w:val="000000"/>
          <w:sz w:val="20"/>
          <w:szCs w:val="20"/>
          <w:rtl w:val="0"/>
        </w:rPr>
        <w:t xml:space="preserve">physical </w:t>
      </w:r>
      <w:ins w:author="Wali G" w:id="34" w:date="2018-06-02T08:42:00Z">
        <w:r w:rsidDel="00000000" w:rsidR="00000000" w:rsidRPr="00000000">
          <w:rPr>
            <w:rFonts w:ascii="Arial" w:cs="Arial" w:eastAsia="Arial" w:hAnsi="Arial"/>
            <w:color w:val="000000"/>
            <w:sz w:val="20"/>
            <w:szCs w:val="20"/>
            <w:rtl w:val="0"/>
          </w:rPr>
          <w:t xml:space="preserve">fitness </w:t>
        </w:r>
      </w:ins>
      <w:del w:author="Wali G" w:id="34" w:date="2018-06-02T08:42:00Z">
        <w:r w:rsidDel="00000000" w:rsidR="00000000" w:rsidRPr="00000000">
          <w:rPr>
            <w:rFonts w:ascii="Arial" w:cs="Arial" w:eastAsia="Arial" w:hAnsi="Arial"/>
            <w:color w:val="000000"/>
            <w:sz w:val="20"/>
            <w:szCs w:val="20"/>
            <w:rtl w:val="0"/>
          </w:rPr>
          <w:delText xml:space="preserve">health and wellness by removing a barrier of environment</w:delText>
        </w:r>
      </w:del>
      <w:ins w:author="Wali G" w:id="35" w:date="2018-06-11T11:49:00Z">
        <w:r w:rsidDel="00000000" w:rsidR="00000000" w:rsidRPr="00000000">
          <w:rPr>
            <w:rFonts w:ascii="Arial" w:cs="Arial" w:eastAsia="Arial" w:hAnsi="Arial"/>
            <w:color w:val="000000"/>
            <w:sz w:val="20"/>
            <w:szCs w:val="20"/>
            <w:rtl w:val="0"/>
          </w:rPr>
          <w:t xml:space="preserve">and healthier eating. Individuals </w:t>
        </w:r>
      </w:ins>
      <w:del w:author="Wali G" w:id="35" w:date="2018-06-11T11:49:00Z">
        <w:r w:rsidDel="00000000" w:rsidR="00000000" w:rsidRPr="00000000">
          <w:rPr>
            <w:rFonts w:ascii="Arial" w:cs="Arial" w:eastAsia="Arial" w:hAnsi="Arial"/>
            <w:color w:val="000000"/>
            <w:sz w:val="20"/>
            <w:szCs w:val="20"/>
            <w:rtl w:val="0"/>
          </w:rPr>
          <w:delText xml:space="preserve"> </w:delText>
        </w:r>
      </w:del>
      <w:ins w:author="Wali G" w:id="36" w:date="2018-06-09T08:28:00Z">
        <w:r w:rsidDel="00000000" w:rsidR="00000000" w:rsidRPr="00000000">
          <w:rPr>
            <w:rFonts w:ascii="Arial" w:cs="Arial" w:eastAsia="Arial" w:hAnsi="Arial"/>
            <w:color w:val="000000"/>
            <w:sz w:val="20"/>
            <w:szCs w:val="20"/>
            <w:rtl w:val="0"/>
          </w:rPr>
          <w:t xml:space="preserve"> and families will have</w:t>
        </w:r>
      </w:ins>
      <w:del w:author="Wali G" w:id="36" w:date="2018-06-09T08:28:00Z">
        <w:r w:rsidDel="00000000" w:rsidR="00000000" w:rsidRPr="00000000">
          <w:rPr>
            <w:rFonts w:ascii="Arial" w:cs="Arial" w:eastAsia="Arial" w:hAnsi="Arial"/>
            <w:color w:val="000000"/>
            <w:sz w:val="20"/>
            <w:szCs w:val="20"/>
            <w:rtl w:val="0"/>
          </w:rPr>
          <w:delText xml:space="preserve">– individuals will have</w:delText>
        </w:r>
      </w:del>
      <w:r w:rsidDel="00000000" w:rsidR="00000000" w:rsidRPr="00000000">
        <w:rPr>
          <w:rFonts w:ascii="Arial" w:cs="Arial" w:eastAsia="Arial" w:hAnsi="Arial"/>
          <w:color w:val="000000"/>
          <w:sz w:val="20"/>
          <w:szCs w:val="20"/>
          <w:rtl w:val="0"/>
        </w:rPr>
        <w:t xml:space="preserve"> the option of</w:t>
      </w:r>
      <w:del w:author="Wali G" w:id="37" w:date="2018-06-11T11:46:00Z">
        <w:r w:rsidDel="00000000" w:rsidR="00000000" w:rsidRPr="00000000">
          <w:rPr>
            <w:rFonts w:ascii="Arial" w:cs="Arial" w:eastAsia="Arial" w:hAnsi="Arial"/>
            <w:color w:val="000000"/>
            <w:sz w:val="20"/>
            <w:szCs w:val="20"/>
            <w:rtl w:val="0"/>
          </w:rPr>
          <w:delText xml:space="preserve"> (a)</w:delText>
        </w:r>
      </w:del>
      <w:r w:rsidDel="00000000" w:rsidR="00000000" w:rsidRPr="00000000">
        <w:rPr>
          <w:rFonts w:ascii="Arial" w:cs="Arial" w:eastAsia="Arial" w:hAnsi="Arial"/>
          <w:color w:val="000000"/>
          <w:sz w:val="20"/>
          <w:szCs w:val="20"/>
          <w:rtl w:val="0"/>
        </w:rPr>
        <w:t xml:space="preserve"> creating,</w:t>
      </w:r>
      <w:del w:author="Wali G" w:id="38" w:date="2018-06-11T11:46:00Z">
        <w:r w:rsidDel="00000000" w:rsidR="00000000" w:rsidRPr="00000000">
          <w:rPr>
            <w:rFonts w:ascii="Arial" w:cs="Arial" w:eastAsia="Arial" w:hAnsi="Arial"/>
            <w:color w:val="000000"/>
            <w:sz w:val="20"/>
            <w:szCs w:val="20"/>
            <w:rtl w:val="0"/>
          </w:rPr>
          <w:delText xml:space="preserve"> (b)</w:delText>
        </w:r>
      </w:del>
      <w:r w:rsidDel="00000000" w:rsidR="00000000" w:rsidRPr="00000000">
        <w:rPr>
          <w:rFonts w:ascii="Arial" w:cs="Arial" w:eastAsia="Arial" w:hAnsi="Arial"/>
          <w:color w:val="000000"/>
          <w:sz w:val="20"/>
          <w:szCs w:val="20"/>
          <w:rtl w:val="0"/>
        </w:rPr>
        <w:t xml:space="preserve"> recording,</w:t>
      </w:r>
      <w:del w:author="Wali G" w:id="39" w:date="2018-06-11T11:46:00Z">
        <w:r w:rsidDel="00000000" w:rsidR="00000000" w:rsidRPr="00000000">
          <w:rPr>
            <w:rFonts w:ascii="Arial" w:cs="Arial" w:eastAsia="Arial" w:hAnsi="Arial"/>
            <w:color w:val="000000"/>
            <w:sz w:val="20"/>
            <w:szCs w:val="20"/>
            <w:rtl w:val="0"/>
          </w:rPr>
          <w:delText xml:space="preserve"> (c)</w:delText>
        </w:r>
      </w:del>
      <w:r w:rsidDel="00000000" w:rsidR="00000000" w:rsidRPr="00000000">
        <w:rPr>
          <w:rFonts w:ascii="Arial" w:cs="Arial" w:eastAsia="Arial" w:hAnsi="Arial"/>
          <w:color w:val="000000"/>
          <w:sz w:val="20"/>
          <w:szCs w:val="20"/>
          <w:rtl w:val="0"/>
        </w:rPr>
        <w:t xml:space="preserve"> sharing</w:t>
      </w:r>
      <w:ins w:author="Wali G" w:id="40" w:date="2018-06-09T08:29:00Z">
        <w:r w:rsidDel="00000000" w:rsidR="00000000" w:rsidRPr="00000000">
          <w:rPr>
            <w:rFonts w:ascii="Arial" w:cs="Arial" w:eastAsia="Arial" w:hAnsi="Arial"/>
            <w:color w:val="000000"/>
            <w:sz w:val="20"/>
            <w:szCs w:val="20"/>
            <w:rtl w:val="0"/>
          </w:rPr>
          <w:t xml:space="preserve"> and</w:t>
        </w:r>
      </w:ins>
      <w:del w:author="Wali G" w:id="40" w:date="2018-06-09T08:29:00Z">
        <w:r w:rsidDel="00000000" w:rsidR="00000000" w:rsidRPr="00000000">
          <w:rPr>
            <w:rFonts w:ascii="Arial" w:cs="Arial" w:eastAsia="Arial" w:hAnsi="Arial"/>
            <w:color w:val="000000"/>
            <w:sz w:val="20"/>
            <w:szCs w:val="20"/>
            <w:rtl w:val="0"/>
          </w:rPr>
          <w:delText xml:space="preserve">, or (d)</w:delText>
        </w:r>
      </w:del>
      <w:r w:rsidDel="00000000" w:rsidR="00000000" w:rsidRPr="00000000">
        <w:rPr>
          <w:rFonts w:ascii="Arial" w:cs="Arial" w:eastAsia="Arial" w:hAnsi="Arial"/>
          <w:color w:val="000000"/>
          <w:sz w:val="20"/>
          <w:szCs w:val="20"/>
          <w:rtl w:val="0"/>
        </w:rPr>
        <w:t xml:space="preserve"> viewing </w:t>
      </w:r>
      <w:del w:author="Wali G" w:id="41" w:date="2018-06-09T08:29:00Z">
        <w:r w:rsidDel="00000000" w:rsidR="00000000" w:rsidRPr="00000000">
          <w:rPr>
            <w:rFonts w:ascii="Arial" w:cs="Arial" w:eastAsia="Arial" w:hAnsi="Arial"/>
            <w:color w:val="000000"/>
            <w:sz w:val="20"/>
            <w:szCs w:val="20"/>
            <w:rtl w:val="0"/>
          </w:rPr>
          <w:delText xml:space="preserve">others home </w:delText>
        </w:r>
      </w:del>
      <w:r w:rsidDel="00000000" w:rsidR="00000000" w:rsidRPr="00000000">
        <w:rPr>
          <w:rFonts w:ascii="Arial" w:cs="Arial" w:eastAsia="Arial" w:hAnsi="Arial"/>
          <w:color w:val="000000"/>
          <w:sz w:val="20"/>
          <w:szCs w:val="20"/>
          <w:rtl w:val="0"/>
        </w:rPr>
        <w:t xml:space="preserve">exercise videos</w:t>
      </w:r>
      <w:ins w:author="Wali G" w:id="42" w:date="2018-06-11T11:50:00Z">
        <w:r w:rsidDel="00000000" w:rsidR="00000000" w:rsidRPr="00000000">
          <w:rPr>
            <w:rFonts w:ascii="Arial" w:cs="Arial" w:eastAsia="Arial" w:hAnsi="Arial"/>
            <w:color w:val="000000"/>
            <w:sz w:val="20"/>
            <w:szCs w:val="20"/>
            <w:rtl w:val="0"/>
          </w:rPr>
          <w:t xml:space="preserve">; they will also have access to food recipes based on budget, complexity and preparation time. </w:t>
        </w:r>
      </w:ins>
      <w:del w:author="Wali G" w:id="42" w:date="2018-06-11T11:50:00Z">
        <w:r w:rsidDel="00000000" w:rsidR="00000000" w:rsidRPr="00000000">
          <w:rPr>
            <w:rFonts w:ascii="Arial" w:cs="Arial" w:eastAsia="Arial" w:hAnsi="Arial"/>
            <w:color w:val="000000"/>
            <w:sz w:val="20"/>
            <w:szCs w:val="20"/>
            <w:rtl w:val="0"/>
          </w:rPr>
          <w:delText xml:space="preserve">.</w:delText>
        </w:r>
      </w:del>
      <w:ins w:author="Wali G" w:id="43" w:date="2018-06-05T14:41:00Z">
        <w:r w:rsidDel="00000000" w:rsidR="00000000" w:rsidRPr="00000000">
          <w:rPr>
            <w:rFonts w:ascii="Arial" w:cs="Arial" w:eastAsia="Arial" w:hAnsi="Arial"/>
            <w:color w:val="000000"/>
            <w:sz w:val="20"/>
            <w:szCs w:val="20"/>
            <w:rtl w:val="0"/>
          </w:rPr>
          <w:t xml:space="preserve">  The information recorded can be shared with their healthcare provider during either in-office or web-based consultations.  Advancements in HIPPA compliant web and mobile communication technologies allow for remote delivery of healthcare services. The data collected can provided to healthcare provider be used for care management.</w:t>
        </w:r>
      </w:ins>
    </w:p>
    <w:p w:rsidR="00000000" w:rsidDel="00000000" w:rsidP="00000000" w:rsidRDefault="00000000" w:rsidRPr="00000000" w14:paraId="0000000B">
      <w:pPr>
        <w:ind w:firstLine="720"/>
        <w:rPr>
          <w:ins w:author="Wali G" w:id="43" w:date="2018-06-05T14:41:00Z"/>
          <w:shd w:fill="auto" w:val="clear"/>
          <w:rPrChange w:author="Wali G" w:id="44" w:date="2018-06-11T10:58:00Z">
            <w:rPr>
              <w:rFonts w:ascii="Arial" w:cs="Arial" w:eastAsia="Arial" w:hAnsi="Arial"/>
              <w:color w:val="000000"/>
              <w:sz w:val="20"/>
              <w:szCs w:val="20"/>
            </w:rPr>
          </w:rPrChange>
        </w:rPr>
        <w:pPrChange w:author="Wali G" w:id="0" w:date="2018-06-11T10:58:00Z">
          <w:pPr>
            <w:ind w:firstLine="720"/>
          </w:pPr>
        </w:pPrChange>
      </w:pPr>
      <w:ins w:author="Wali G" w:id="43" w:date="2018-06-05T14:41:00Z">
        <w:bookmarkStart w:colFirst="0" w:colLast="0" w:name="_gjdgxs" w:id="0"/>
        <w:bookmarkEnd w:id="0"/>
        <w:r w:rsidDel="00000000" w:rsidR="00000000" w:rsidRPr="00000000">
          <w:rPr>
            <w:rtl w:val="0"/>
          </w:rPr>
        </w:r>
      </w:ins>
    </w:p>
    <w:p w:rsidR="00000000" w:rsidDel="00000000" w:rsidP="00000000" w:rsidRDefault="00000000" w:rsidRPr="00000000" w14:paraId="0000000C">
      <w:pPr>
        <w:ind w:firstLine="720"/>
        <w:rPr>
          <w:ins w:author="Wali G" w:id="43" w:date="2018-06-05T14:41:00Z"/>
          <w:shd w:fill="auto" w:val="clear"/>
          <w:rPrChange w:author="Wali G" w:id="45" w:date="2018-06-11T10:58:00Z">
            <w:rPr>
              <w:rFonts w:ascii="Arial" w:cs="Arial" w:eastAsia="Arial" w:hAnsi="Arial"/>
              <w:color w:val="000000"/>
              <w:sz w:val="20"/>
              <w:szCs w:val="20"/>
            </w:rPr>
          </w:rPrChange>
        </w:rPr>
        <w:pPrChange w:author="Wali G" w:id="0" w:date="2018-06-11T10:58:00Z">
          <w:pPr>
            <w:ind w:firstLine="720"/>
          </w:pPr>
        </w:pPrChange>
      </w:pPr>
      <w:ins w:author="Wali G" w:id="43" w:date="2018-06-05T14:41:00Z">
        <w:r w:rsidDel="00000000" w:rsidR="00000000" w:rsidRPr="00000000">
          <w:rPr>
            <w:rFonts w:ascii="Arial" w:cs="Arial" w:eastAsia="Arial" w:hAnsi="Arial"/>
            <w:color w:val="000000"/>
            <w:sz w:val="20"/>
            <w:szCs w:val="20"/>
            <w:rtl w:val="0"/>
          </w:rPr>
          <w:t xml:space="preserve">We may not be able to readily change or remove barriers in our community.  We can, better utilize our home environment to improve of our physical, and mental health.  </w:t>
        </w:r>
      </w:ins>
    </w:p>
    <w:p w:rsidR="00000000" w:rsidDel="00000000" w:rsidP="00000000" w:rsidRDefault="00000000" w:rsidRPr="00000000" w14:paraId="0000000D">
      <w:pPr>
        <w:ind w:firstLine="720"/>
        <w:rPr>
          <w:ins w:author="Wali G" w:id="43" w:date="2018-06-05T14:41:00Z"/>
          <w:rFonts w:ascii="Arial" w:cs="Arial" w:eastAsia="Arial" w:hAnsi="Arial"/>
          <w:color w:val="000000"/>
          <w:sz w:val="20"/>
          <w:szCs w:val="20"/>
        </w:rPr>
      </w:pPr>
      <w:ins w:author="Wali G" w:id="43" w:date="2018-06-05T14:41:00Z">
        <w:r w:rsidDel="00000000" w:rsidR="00000000" w:rsidRPr="00000000">
          <w:rPr>
            <w:rtl w:val="0"/>
          </w:rPr>
        </w:r>
      </w:ins>
    </w:p>
    <w:p w:rsidR="00000000" w:rsidDel="00000000" w:rsidP="00000000" w:rsidRDefault="00000000" w:rsidRPr="00000000" w14:paraId="0000000E">
      <w:pPr>
        <w:ind w:firstLine="720"/>
        <w:rPr>
          <w:del w:author="Wali G" w:id="43" w:date="2018-06-05T14:41:00Z"/>
          <w:shd w:fill="auto" w:val="clear"/>
          <w:rPrChange w:author="Wali G" w:id="46" w:date="2018-01-30T06:27:00Z">
            <w:rPr>
              <w:rFonts w:ascii="Arial" w:cs="Arial" w:eastAsia="Arial" w:hAnsi="Arial"/>
              <w:color w:val="000000"/>
              <w:sz w:val="20"/>
              <w:szCs w:val="20"/>
            </w:rPr>
          </w:rPrChange>
        </w:rPr>
        <w:pPrChange w:author="Wali G" w:id="0" w:date="2018-01-30T06:27:00Z">
          <w:pPr/>
        </w:pPrChange>
      </w:pPr>
      <w:del w:author="Wali G" w:id="43" w:date="2018-06-05T14:41:00Z">
        <w:r w:rsidDel="00000000" w:rsidR="00000000" w:rsidRPr="00000000">
          <w:rPr>
            <w:rFonts w:ascii="Arial" w:cs="Arial" w:eastAsia="Arial" w:hAnsi="Arial"/>
            <w:color w:val="000000"/>
            <w:sz w:val="20"/>
            <w:szCs w:val="20"/>
            <w:rtl w:val="0"/>
          </w:rPr>
          <w:delText xml:space="preserve"> </w:delText>
        </w:r>
      </w:del>
    </w:p>
    <w:p w:rsidR="00000000" w:rsidDel="00000000" w:rsidP="00000000" w:rsidRDefault="00000000" w:rsidRPr="00000000" w14:paraId="0000000F">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Background information linking the evidence to support the intervention</w:t>
      </w:r>
    </w:p>
    <w:p w:rsidR="00000000" w:rsidDel="00000000" w:rsidP="00000000" w:rsidRDefault="00000000" w:rsidRPr="00000000" w14:paraId="00000011">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2">
      <w:pPr>
        <w:ind w:firstLine="720"/>
        <w:rPr>
          <w:del w:author="Wali G" w:id="51" w:date="2018-06-09T08:35: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etiology of childhood obesity is multifactorial, which include genetic disorders, hormonal disorders and most commonly due to energy imbalance </w:t>
      </w:r>
      <w:ins w:author="Wali G" w:id="47" w:date="2018-06-11T11:00:00Z">
        <w:r w:rsidDel="00000000" w:rsidR="00000000" w:rsidRPr="00000000">
          <w:rPr>
            <w:rFonts w:ascii="Arial" w:cs="Arial" w:eastAsia="Arial" w:hAnsi="Arial"/>
            <w:color w:val="000000"/>
            <w:sz w:val="20"/>
            <w:szCs w:val="20"/>
            <w:rtl w:val="0"/>
          </w:rPr>
          <w:t xml:space="preserve">between </w:t>
        </w:r>
      </w:ins>
      <w:del w:author="Wali G" w:id="47" w:date="2018-06-11T11:00: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nutrition and physical activity</w:t>
      </w:r>
      <w:del w:author="Wali G" w:id="48" w:date="2018-06-11T11:00:00Z">
        <w:r w:rsidDel="00000000" w:rsidR="00000000" w:rsidRPr="00000000">
          <w:rPr>
            <w:rFonts w:ascii="Arial" w:cs="Arial" w:eastAsia="Arial" w:hAnsi="Arial"/>
            <w:color w:val="000000"/>
            <w:sz w:val="20"/>
            <w:szCs w:val="20"/>
            <w:rtl w:val="0"/>
          </w:rPr>
          <w:delText xml:space="preserve">)</w:delText>
        </w:r>
      </w:del>
      <w:ins w:author="Wali G" w:id="48" w:date="2018-06-11T11:00:00Z">
        <w:r w:rsidDel="00000000" w:rsidR="00000000" w:rsidRPr="00000000">
          <w:rPr>
            <w:rFonts w:ascii="Arial" w:cs="Arial" w:eastAsia="Arial" w:hAnsi="Arial"/>
            <w:color w:val="000000"/>
            <w:sz w:val="20"/>
            <w:szCs w:val="20"/>
            <w:rtl w:val="0"/>
          </w:rPr>
          <w:t xml:space="preserve">; there is also an association </w:t>
        </w:r>
      </w:ins>
      <w:del w:author="Wali G" w:id="49" w:date="2018-06-11T11:00:00Z">
        <w:r w:rsidDel="00000000" w:rsidR="00000000" w:rsidRPr="00000000">
          <w:rPr>
            <w:rFonts w:ascii="Arial" w:cs="Arial" w:eastAsia="Arial" w:hAnsi="Arial"/>
            <w:color w:val="000000"/>
            <w:sz w:val="20"/>
            <w:szCs w:val="20"/>
            <w:rtl w:val="0"/>
          </w:rPr>
          <w:delText xml:space="preserve"> and its association </w:delText>
        </w:r>
      </w:del>
      <w:r w:rsidDel="00000000" w:rsidR="00000000" w:rsidRPr="00000000">
        <w:rPr>
          <w:rFonts w:ascii="Arial" w:cs="Arial" w:eastAsia="Arial" w:hAnsi="Arial"/>
          <w:color w:val="000000"/>
          <w:sz w:val="20"/>
          <w:szCs w:val="20"/>
          <w:rtl w:val="0"/>
        </w:rPr>
        <w:t xml:space="preserve">with mental health</w:t>
      </w:r>
      <w:ins w:author="Wali G" w:id="50" w:date="2018-06-11T11:00:00Z">
        <w:r w:rsidDel="00000000" w:rsidR="00000000" w:rsidRPr="00000000">
          <w:rPr>
            <w:rFonts w:ascii="Arial" w:cs="Arial" w:eastAsia="Arial" w:hAnsi="Arial"/>
            <w:color w:val="000000"/>
            <w:sz w:val="20"/>
            <w:szCs w:val="20"/>
            <w:rtl w:val="0"/>
          </w:rPr>
          <w:t xml:space="preserve"> and obesity</w:t>
        </w:r>
      </w:ins>
      <w:r w:rsidDel="00000000" w:rsidR="00000000" w:rsidRPr="00000000">
        <w:rPr>
          <w:rFonts w:ascii="Arial" w:cs="Arial" w:eastAsia="Arial" w:hAnsi="Arial"/>
          <w:color w:val="000000"/>
          <w:sz w:val="20"/>
          <w:szCs w:val="20"/>
          <w:rtl w:val="0"/>
        </w:rPr>
        <w:t xml:space="preserve">.</w:t>
      </w:r>
      <w:ins w:author="Wali G" w:id="51" w:date="2018-06-09T08:35:00Z">
        <w:r w:rsidDel="00000000" w:rsidR="00000000" w:rsidRPr="00000000">
          <w:rPr>
            <w:rFonts w:ascii="Arial" w:cs="Arial" w:eastAsia="Arial" w:hAnsi="Arial"/>
            <w:color w:val="000000"/>
            <w:sz w:val="20"/>
            <w:szCs w:val="20"/>
            <w:rtl w:val="0"/>
          </w:rPr>
          <w:t xml:space="preserve">  </w:t>
        </w:r>
      </w:ins>
      <w:del w:author="Wali G" w:id="51" w:date="2018-06-09T08:35:00Z">
        <w:r w:rsidDel="00000000" w:rsidR="00000000" w:rsidRPr="00000000">
          <w:rPr>
            <w:rFonts w:ascii="Arial" w:cs="Arial" w:eastAsia="Arial" w:hAnsi="Arial"/>
            <w:color w:val="000000"/>
            <w:sz w:val="20"/>
            <w:szCs w:val="20"/>
            <w:rtl w:val="0"/>
          </w:rPr>
          <w:delText xml:space="preserve">  </w:delText>
        </w:r>
      </w:del>
    </w:p>
    <w:p w:rsidR="00000000" w:rsidDel="00000000" w:rsidP="00000000" w:rsidRDefault="00000000" w:rsidRPr="00000000" w14:paraId="00000013">
      <w:pPr>
        <w:ind w:firstLine="720"/>
        <w:rPr>
          <w:del w:author="Wali G" w:id="51" w:date="2018-06-09T08:35:00Z"/>
          <w:rFonts w:ascii="Arial" w:cs="Arial" w:eastAsia="Arial" w:hAnsi="Arial"/>
          <w:color w:val="000000"/>
          <w:sz w:val="20"/>
          <w:szCs w:val="20"/>
        </w:rPr>
      </w:pPr>
      <w:del w:author="Wali G" w:id="51" w:date="2018-06-09T08:35:00Z">
        <w:r w:rsidDel="00000000" w:rsidR="00000000" w:rsidRPr="00000000">
          <w:rPr>
            <w:rtl w:val="0"/>
          </w:rPr>
        </w:r>
      </w:del>
    </w:p>
    <w:p w:rsidR="00000000" w:rsidDel="00000000" w:rsidP="00000000" w:rsidRDefault="00000000" w:rsidRPr="00000000" w14:paraId="00000014">
      <w:pPr>
        <w:ind w:firstLine="720"/>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Despite increased public awareness and public </w:t>
      </w:r>
      <w:del w:author="Wali G" w:id="52" w:date="2018-06-11T11:02:00Z">
        <w:r w:rsidDel="00000000" w:rsidR="00000000" w:rsidRPr="00000000">
          <w:rPr>
            <w:rFonts w:ascii="Arial" w:cs="Arial" w:eastAsia="Arial" w:hAnsi="Arial"/>
            <w:color w:val="000000"/>
            <w:sz w:val="20"/>
            <w:szCs w:val="20"/>
            <w:rtl w:val="0"/>
          </w:rPr>
          <w:delText xml:space="preserve">policy</w:delText>
        </w:r>
      </w:del>
      <w:ins w:author="Wali G" w:id="52" w:date="2018-06-11T11:02:00Z">
        <w:r w:rsidDel="00000000" w:rsidR="00000000" w:rsidRPr="00000000">
          <w:rPr>
            <w:rFonts w:ascii="Arial" w:cs="Arial" w:eastAsia="Arial" w:hAnsi="Arial"/>
            <w:color w:val="000000"/>
            <w:sz w:val="20"/>
            <w:szCs w:val="20"/>
            <w:rtl w:val="0"/>
          </w:rPr>
          <w:t xml:space="preserve">policy</w:t>
        </w:r>
      </w:ins>
      <w:r w:rsidDel="00000000" w:rsidR="00000000" w:rsidRPr="00000000">
        <w:rPr>
          <w:rFonts w:ascii="Arial" w:cs="Arial" w:eastAsia="Arial" w:hAnsi="Arial"/>
          <w:color w:val="000000"/>
          <w:sz w:val="20"/>
          <w:szCs w:val="20"/>
          <w:rtl w:val="0"/>
        </w:rPr>
        <w:t xml:space="preserve">, obesity rates continue to rise in children </w:t>
      </w:r>
      <w:ins w:author="Wali G" w:id="53" w:date="2018-06-09T08:33:00Z">
        <w:r w:rsidDel="00000000" w:rsidR="00000000" w:rsidRPr="00000000">
          <w:rPr>
            <w:rFonts w:ascii="Arial" w:cs="Arial" w:eastAsia="Arial" w:hAnsi="Arial"/>
            <w:color w:val="000000"/>
            <w:sz w:val="20"/>
            <w:szCs w:val="20"/>
            <w:rtl w:val="0"/>
          </w:rPr>
          <w:t xml:space="preserve">between the ages of </w:t>
        </w:r>
      </w:ins>
      <w:del w:author="Wali G" w:id="53" w:date="2018-06-09T08:33:00Z">
        <w:r w:rsidDel="00000000" w:rsidR="00000000" w:rsidRPr="00000000">
          <w:rPr>
            <w:rFonts w:ascii="Arial" w:cs="Arial" w:eastAsia="Arial" w:hAnsi="Arial"/>
            <w:color w:val="000000"/>
            <w:sz w:val="20"/>
            <w:szCs w:val="20"/>
            <w:rtl w:val="0"/>
          </w:rPr>
          <w:delText xml:space="preserve">age between </w:delText>
        </w:r>
      </w:del>
      <w:r w:rsidDel="00000000" w:rsidR="00000000" w:rsidRPr="00000000">
        <w:rPr>
          <w:rFonts w:ascii="Arial" w:cs="Arial" w:eastAsia="Arial" w:hAnsi="Arial"/>
          <w:color w:val="000000"/>
          <w:sz w:val="20"/>
          <w:szCs w:val="20"/>
          <w:rtl w:val="0"/>
        </w:rPr>
        <w:t xml:space="preserve">2 – 19 years</w:t>
      </w:r>
      <w:del w:author="Wali G" w:id="54" w:date="2018-06-09T08:33:00Z">
        <w:r w:rsidDel="00000000" w:rsidR="00000000" w:rsidRPr="00000000">
          <w:rPr>
            <w:rFonts w:ascii="Arial" w:cs="Arial" w:eastAsia="Arial" w:hAnsi="Arial"/>
            <w:color w:val="000000"/>
            <w:sz w:val="20"/>
            <w:szCs w:val="20"/>
            <w:rtl w:val="0"/>
          </w:rPr>
          <w:delText xml:space="preserve"> of age according to a study by Dr. Ashley Skinner</w:delText>
        </w:r>
      </w:del>
      <w:r w:rsidDel="00000000" w:rsidR="00000000" w:rsidRPr="00000000">
        <w:rPr>
          <w:rFonts w:ascii="Arial" w:cs="Arial" w:eastAsia="Arial" w:hAnsi="Arial"/>
          <w:color w:val="000000"/>
          <w:sz w:val="20"/>
          <w:szCs w:val="20"/>
          <w:rtl w:val="0"/>
        </w:rPr>
        <w:t xml:space="preserve">.</w:t>
      </w:r>
      <w:del w:author="Wali G" w:id="55" w:date="2018-01-30T06:12:00Z">
        <w:r w:rsidDel="00000000" w:rsidR="00000000" w:rsidRPr="00000000">
          <w:rPr>
            <w:rFonts w:ascii="Arial" w:cs="Arial" w:eastAsia="Arial" w:hAnsi="Arial"/>
            <w:color w:val="000000"/>
            <w:sz w:val="20"/>
            <w:szCs w:val="20"/>
            <w:vertAlign w:val="superscript"/>
            <w:rtl w:val="0"/>
          </w:rPr>
          <w:delText xml:space="preserve">18 </w:delText>
        </w:r>
        <w:r w:rsidDel="00000000" w:rsidR="00000000" w:rsidRPr="00000000">
          <w:rPr>
            <w:rFonts w:ascii="Arial" w:cs="Arial" w:eastAsia="Arial" w:hAnsi="Arial"/>
            <w:color w:val="000000"/>
            <w:sz w:val="20"/>
            <w:szCs w:val="20"/>
            <w:rtl w:val="0"/>
          </w:rPr>
          <w:delText xml:space="preserve"> For</w:delText>
        </w:r>
      </w:del>
      <w:ins w:author="Wali G" w:id="55" w:date="2018-01-30T06:12:00Z">
        <w:r w:rsidDel="00000000" w:rsidR="00000000" w:rsidRPr="00000000">
          <w:rPr>
            <w:rFonts w:ascii="Arial" w:cs="Arial" w:eastAsia="Arial" w:hAnsi="Arial"/>
            <w:color w:val="000000"/>
            <w:sz w:val="20"/>
            <w:szCs w:val="20"/>
            <w:vertAlign w:val="superscript"/>
            <w:rtl w:val="0"/>
          </w:rPr>
          <w:t xml:space="preserve">18 </w:t>
        </w:r>
        <w:r w:rsidDel="00000000" w:rsidR="00000000" w:rsidRPr="00000000">
          <w:rPr>
            <w:rFonts w:ascii="Arial" w:cs="Arial" w:eastAsia="Arial" w:hAnsi="Arial"/>
            <w:color w:val="000000"/>
            <w:sz w:val="20"/>
            <w:szCs w:val="20"/>
            <w:rtl w:val="0"/>
          </w:rPr>
          <w:t xml:space="preserve"> </w:t>
        </w:r>
      </w:ins>
      <w:del w:author="Wali G" w:id="56" w:date="2018-06-09T08:35:00Z">
        <w:r w:rsidDel="00000000" w:rsidR="00000000" w:rsidRPr="00000000">
          <w:rPr>
            <w:rFonts w:ascii="Arial" w:cs="Arial" w:eastAsia="Arial" w:hAnsi="Arial"/>
            <w:color w:val="000000"/>
            <w:sz w:val="20"/>
            <w:szCs w:val="20"/>
            <w:rtl w:val="0"/>
          </w:rPr>
          <w:delText xml:space="preserve"> some individuals and families there are community and social barriers, which prevent a healthier lifestyle.</w:delText>
        </w:r>
      </w:del>
      <w:r w:rsidDel="00000000" w:rsidR="00000000" w:rsidRPr="00000000">
        <w:rPr>
          <w:rtl w:val="0"/>
        </w:rPr>
      </w:r>
    </w:p>
    <w:p w:rsidR="00000000" w:rsidDel="00000000" w:rsidP="00000000" w:rsidRDefault="00000000" w:rsidRPr="00000000" w14:paraId="00000015">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Extensive research demonstrates that physical activity and nutrition are the hallmarks of </w:t>
      </w:r>
      <w:ins w:author="Wali G" w:id="57" w:date="2018-06-09T08:59:00Z">
        <w:r w:rsidDel="00000000" w:rsidR="00000000" w:rsidRPr="00000000">
          <w:rPr>
            <w:rFonts w:ascii="Arial" w:cs="Arial" w:eastAsia="Arial" w:hAnsi="Arial"/>
            <w:color w:val="000000"/>
            <w:sz w:val="20"/>
            <w:szCs w:val="20"/>
            <w:rtl w:val="0"/>
          </w:rPr>
          <w:t xml:space="preserve">a </w:t>
        </w:r>
      </w:ins>
      <w:r w:rsidDel="00000000" w:rsidR="00000000" w:rsidRPr="00000000">
        <w:rPr>
          <w:rFonts w:ascii="Arial" w:cs="Arial" w:eastAsia="Arial" w:hAnsi="Arial"/>
          <w:color w:val="000000"/>
          <w:sz w:val="20"/>
          <w:szCs w:val="20"/>
          <w:rtl w:val="0"/>
        </w:rPr>
        <w:t xml:space="preserve">healthy lifestyle. Physical activity</w:t>
      </w:r>
      <w:r w:rsidDel="00000000" w:rsidR="00000000" w:rsidRPr="00000000">
        <w:rPr>
          <w:rFonts w:ascii="Arial" w:cs="Arial" w:eastAsia="Arial" w:hAnsi="Arial"/>
          <w:rtl w:val="0"/>
          <w:rPrChange w:author="Wali G" w:id="58" w:date="2018-06-09T09:15:00Z">
            <w:rPr>
              <w:rFonts w:ascii="Arial" w:cs="Arial" w:eastAsia="Arial" w:hAnsi="Arial"/>
              <w:strike w:val="1"/>
              <w:color w:val="000000"/>
              <w:sz w:val="20"/>
              <w:szCs w:val="20"/>
            </w:rPr>
          </w:rPrChange>
        </w:rPr>
        <w:t xml:space="preserve">,</w:t>
      </w:r>
      <w:r w:rsidDel="00000000" w:rsidR="00000000" w:rsidRPr="00000000">
        <w:rPr>
          <w:rFonts w:ascii="Arial" w:cs="Arial" w:eastAsia="Arial" w:hAnsi="Arial"/>
          <w:color w:val="000000"/>
          <w:sz w:val="20"/>
          <w:szCs w:val="20"/>
          <w:rtl w:val="0"/>
        </w:rPr>
        <w:t xml:space="preserve"> allows for energy expenditure and is important in preventing and managing obesity. However, there are community and social barriers to engaging in a regular physical activity program.  Community barriers include unsafe neighborhoods and the lack of public parks and playgrounds. Studies have demonstrated that children and adolescents get most of their exercise in parks and playgrounds.</w:t>
      </w:r>
      <w:r w:rsidDel="00000000" w:rsidR="00000000" w:rsidRPr="00000000">
        <w:rPr>
          <w:rFonts w:ascii="Arial" w:cs="Arial" w:eastAsia="Arial" w:hAnsi="Arial"/>
          <w:color w:val="000000"/>
          <w:sz w:val="20"/>
          <w:szCs w:val="20"/>
          <w:vertAlign w:val="superscript"/>
          <w:rtl w:val="0"/>
        </w:rPr>
        <w:t xml:space="preserve">1</w:t>
      </w:r>
      <w:r w:rsidDel="00000000" w:rsidR="00000000" w:rsidRPr="00000000">
        <w:rPr>
          <w:rFonts w:ascii="Arial" w:cs="Arial" w:eastAsia="Arial" w:hAnsi="Arial"/>
          <w:color w:val="000000"/>
          <w:sz w:val="20"/>
          <w:szCs w:val="20"/>
          <w:rtl w:val="0"/>
        </w:rPr>
        <w:t xml:space="preserve"> Social factors to consider are children whose parents work schedules which are asynchronous with the children’s school hours.  Many teens are home alone and unattended by parental supervision for hours.  A subset of these children watch television and play video games.  </w:t>
      </w:r>
    </w:p>
    <w:p w:rsidR="00000000" w:rsidDel="00000000" w:rsidP="00000000" w:rsidRDefault="00000000" w:rsidRPr="00000000" w14:paraId="00000017">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color w:val="000000"/>
          <w:sz w:val="20"/>
          <w:szCs w:val="20"/>
          <w:vertAlign w:val="superscript"/>
        </w:rPr>
      </w:pPr>
      <w:r w:rsidDel="00000000" w:rsidR="00000000" w:rsidRPr="00000000">
        <w:rPr>
          <w:rFonts w:ascii="Arial" w:cs="Arial" w:eastAsia="Arial" w:hAnsi="Arial"/>
          <w:color w:val="000000"/>
          <w:sz w:val="20"/>
          <w:szCs w:val="20"/>
          <w:highlight w:val="white"/>
          <w:rtl w:val="0"/>
        </w:rPr>
        <w:t xml:space="preserve">There is strong evidence that supports the consumption of healthy foods, such as fruits and vegetables, can promote health and prevent obesity and lower risk for heart disease, stroke, type 2 diabetes, and cancer. </w:t>
      </w:r>
      <w:r w:rsidDel="00000000" w:rsidR="00000000" w:rsidRPr="00000000">
        <w:rPr>
          <w:rFonts w:ascii="Arial" w:cs="Arial" w:eastAsia="Arial" w:hAnsi="Arial"/>
          <w:color w:val="000000"/>
          <w:sz w:val="20"/>
          <w:szCs w:val="20"/>
          <w:highlight w:val="white"/>
          <w:vertAlign w:val="superscript"/>
          <w:rtl w:val="0"/>
        </w:rPr>
        <w:t xml:space="preserve">2, </w:t>
      </w:r>
      <w:r w:rsidDel="00000000" w:rsidR="00000000" w:rsidRPr="00000000">
        <w:rPr>
          <w:rFonts w:ascii="Arial" w:cs="Arial" w:eastAsia="Arial" w:hAnsi="Arial"/>
          <w:color w:val="000000"/>
          <w:sz w:val="20"/>
          <w:szCs w:val="20"/>
          <w:vertAlign w:val="superscript"/>
          <w:rtl w:val="0"/>
        </w:rPr>
        <w:t xml:space="preserve">3 </w:t>
      </w:r>
      <w:r w:rsidDel="00000000" w:rsidR="00000000" w:rsidRPr="00000000">
        <w:rPr>
          <w:rFonts w:ascii="Arial" w:cs="Arial" w:eastAsia="Arial" w:hAnsi="Arial"/>
          <w:color w:val="000000"/>
          <w:sz w:val="20"/>
          <w:szCs w:val="20"/>
          <w:rtl w:val="0"/>
        </w:rPr>
        <w:t xml:space="preserve">According to a study done by the CDC (Center for Disease Control) Morbidity and Mortality Weekly Report, 1 in 10 adults meet the federal fruit and vegetable recommendations. </w:t>
      </w:r>
      <w:r w:rsidDel="00000000" w:rsidR="00000000" w:rsidRPr="00000000">
        <w:rPr>
          <w:rFonts w:ascii="Arial" w:cs="Arial" w:eastAsia="Arial" w:hAnsi="Arial"/>
          <w:color w:val="000000"/>
          <w:sz w:val="20"/>
          <w:szCs w:val="20"/>
          <w:vertAlign w:val="superscript"/>
          <w:rtl w:val="0"/>
        </w:rPr>
        <w:t xml:space="preserve">7</w:t>
      </w:r>
      <w:r w:rsidDel="00000000" w:rsidR="00000000" w:rsidRPr="00000000">
        <w:rPr>
          <w:rFonts w:ascii="Arial" w:cs="Arial" w:eastAsia="Arial" w:hAnsi="Arial"/>
          <w:color w:val="000000"/>
          <w:sz w:val="20"/>
          <w:szCs w:val="20"/>
          <w:rtl w:val="0"/>
        </w:rPr>
        <w:t xml:space="preserve"> Several studies assessing fruit and vegetable consumption identified common causes associated with low consumption (1) taste, (2) food preparation, (3) cost and (4) access. </w:t>
      </w:r>
      <w:r w:rsidDel="00000000" w:rsidR="00000000" w:rsidRPr="00000000">
        <w:rPr>
          <w:rFonts w:ascii="Arial" w:cs="Arial" w:eastAsia="Arial" w:hAnsi="Arial"/>
          <w:color w:val="000000"/>
          <w:sz w:val="20"/>
          <w:szCs w:val="20"/>
          <w:vertAlign w:val="superscript"/>
          <w:rtl w:val="0"/>
        </w:rPr>
        <w:t xml:space="preserve">4</w:t>
      </w:r>
    </w:p>
    <w:p w:rsidR="00000000" w:rsidDel="00000000" w:rsidP="00000000" w:rsidRDefault="00000000" w:rsidRPr="00000000" w14:paraId="00000019">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A">
      <w:pPr>
        <w:rPr>
          <w:del w:author="Wali G" w:id="60" w:date="2018-06-11T11:13:00Z"/>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ab/>
      </w:r>
      <w:r w:rsidDel="00000000" w:rsidR="00000000" w:rsidRPr="00000000">
        <w:rPr>
          <w:rFonts w:ascii="Arial" w:cs="Arial" w:eastAsia="Arial" w:hAnsi="Arial"/>
          <w:color w:val="000000"/>
          <w:sz w:val="20"/>
          <w:szCs w:val="20"/>
          <w:rtl w:val="0"/>
        </w:rPr>
        <w:t xml:space="preserve">Addressing mental health is essential in managing obesity as it influences both nutrition choices and portion size.  Discerning if mental health issues cause obesity, or obesity causes mental health issues is difficult but </w:t>
      </w:r>
      <w:r w:rsidDel="00000000" w:rsidR="00000000" w:rsidRPr="00000000">
        <w:rPr>
          <w:rFonts w:ascii="Arial" w:cs="Arial" w:eastAsia="Arial" w:hAnsi="Arial"/>
          <w:color w:val="000000"/>
          <w:sz w:val="20"/>
          <w:szCs w:val="20"/>
          <w:highlight w:val="white"/>
          <w:rtl w:val="0"/>
        </w:rPr>
        <w:t xml:space="preserve">obesity and mental health issues in childhood often coincide</w:t>
      </w:r>
      <w:del w:author="Wali G" w:id="59" w:date="2018-06-11T11:07:00Z">
        <w:r w:rsidDel="00000000" w:rsidR="00000000" w:rsidRPr="00000000">
          <w:rPr>
            <w:rFonts w:ascii="Arial" w:cs="Arial" w:eastAsia="Arial" w:hAnsi="Arial"/>
            <w:color w:val="000000"/>
            <w:sz w:val="20"/>
            <w:szCs w:val="20"/>
            <w:highlight w:val="white"/>
            <w:rtl w:val="0"/>
          </w:rPr>
          <w:delText xml:space="preserve"> and interplay</w:delText>
        </w:r>
      </w:del>
      <w:r w:rsidDel="00000000" w:rsidR="00000000" w:rsidRPr="00000000">
        <w:rPr>
          <w:rFonts w:ascii="Arial" w:cs="Arial" w:eastAsia="Arial" w:hAnsi="Arial"/>
          <w:color w:val="000000"/>
          <w:sz w:val="20"/>
          <w:szCs w:val="20"/>
          <w:highlight w:val="white"/>
          <w:rtl w:val="0"/>
        </w:rPr>
        <w:t xml:space="preserve">. </w:t>
      </w:r>
      <w:del w:author="Wali G" w:id="60" w:date="2018-06-11T11:13:00Z">
        <w:r w:rsidDel="00000000" w:rsidR="00000000" w:rsidRPr="00000000">
          <w:rPr>
            <w:rFonts w:ascii="Arial" w:cs="Arial" w:eastAsia="Arial" w:hAnsi="Arial"/>
            <w:color w:val="000000"/>
            <w:sz w:val="20"/>
            <w:szCs w:val="20"/>
            <w:highlight w:val="white"/>
            <w:rtl w:val="0"/>
          </w:rPr>
          <w:delText xml:space="preserve">The stigma (both social and self-perceived) associated with mental health treatment is a barrier for an individual seeking treatment.  </w:delText>
        </w:r>
        <w:r w:rsidDel="00000000" w:rsidR="00000000" w:rsidRPr="00000000">
          <w:rPr>
            <w:rFonts w:ascii="Arial" w:cs="Arial" w:eastAsia="Arial" w:hAnsi="Arial"/>
            <w:color w:val="000000"/>
            <w:sz w:val="20"/>
            <w:szCs w:val="20"/>
            <w:rtl w:val="0"/>
          </w:rPr>
          <w:delText xml:space="preserve"> Additionally, in order for most children to have access to mental health care, their parents need to consent to their treatment.</w:delText>
        </w:r>
      </w:del>
    </w:p>
    <w:p w:rsidR="00000000" w:rsidDel="00000000" w:rsidP="00000000" w:rsidRDefault="00000000" w:rsidRPr="00000000" w14:paraId="0000001B">
      <w:pPr>
        <w:rPr>
          <w:del w:author="Wali G" w:id="60" w:date="2018-06-11T11:13:00Z"/>
          <w:rFonts w:ascii="Arial" w:cs="Arial" w:eastAsia="Arial" w:hAnsi="Arial"/>
          <w:color w:val="000000"/>
          <w:sz w:val="20"/>
          <w:szCs w:val="20"/>
        </w:rPr>
      </w:pPr>
      <w:del w:author="Wali G" w:id="60" w:date="2018-06-11T11:13:00Z">
        <w:r w:rsidDel="00000000" w:rsidR="00000000" w:rsidRPr="00000000">
          <w:rPr>
            <w:rFonts w:ascii="Arial" w:cs="Arial" w:eastAsia="Arial" w:hAnsi="Arial"/>
            <w:color w:val="000000"/>
            <w:sz w:val="20"/>
            <w:szCs w:val="20"/>
            <w:highlight w:val="white"/>
            <w:rtl w:val="0"/>
          </w:rPr>
          <w:delText xml:space="preserve"> </w:delText>
        </w:r>
        <w:r w:rsidDel="00000000" w:rsidR="00000000" w:rsidRPr="00000000">
          <w:rPr>
            <w:rtl w:val="0"/>
          </w:rPr>
        </w:r>
      </w:del>
    </w:p>
    <w:p w:rsidR="00000000" w:rsidDel="00000000" w:rsidP="00000000" w:rsidRDefault="00000000" w:rsidRPr="00000000" w14:paraId="0000001C">
      <w:pPr>
        <w:rPr>
          <w:del w:author="Wali G" w:id="60" w:date="2018-06-11T11:13:00Z"/>
          <w:rFonts w:ascii="Arial" w:cs="Arial" w:eastAsia="Arial" w:hAnsi="Arial"/>
          <w:color w:val="000000"/>
          <w:sz w:val="20"/>
          <w:szCs w:val="20"/>
        </w:rPr>
      </w:pPr>
      <w:del w:author="Wali G" w:id="60" w:date="2018-06-11T11:13:00Z">
        <w:r w:rsidDel="00000000" w:rsidR="00000000" w:rsidRPr="00000000">
          <w:rPr>
            <w:rtl w:val="0"/>
          </w:rPr>
        </w:r>
      </w:del>
    </w:p>
    <w:p w:rsidR="00000000" w:rsidDel="00000000" w:rsidP="00000000" w:rsidRDefault="00000000" w:rsidRPr="00000000" w14:paraId="0000001D">
      <w:pPr>
        <w:rPr>
          <w:del w:author="Wali G" w:id="60" w:date="2018-06-11T11:13:00Z"/>
          <w:rFonts w:ascii="Arial" w:cs="Arial" w:eastAsia="Arial" w:hAnsi="Arial"/>
          <w:color w:val="000000"/>
          <w:sz w:val="20"/>
          <w:szCs w:val="20"/>
        </w:rPr>
      </w:pPr>
      <w:del w:author="Wali G" w:id="60" w:date="2018-06-11T11:13:00Z">
        <w:r w:rsidDel="00000000" w:rsidR="00000000" w:rsidRPr="00000000">
          <w:rPr>
            <w:rFonts w:ascii="Arial" w:cs="Arial" w:eastAsia="Arial" w:hAnsi="Arial"/>
            <w:color w:val="000000"/>
            <w:sz w:val="20"/>
            <w:szCs w:val="20"/>
            <w:highlight w:val="white"/>
            <w:rtl w:val="0"/>
          </w:rPr>
          <w:delText xml:space="preserve">(Mental health screening is an important part of the well-child visit to determine if there are subtle signs of anxiety or depression that contribute to the child's obesity).  (There is a fear and hesitancy individuals have in disclosing their feelings.) </w:delText>
        </w:r>
        <w:r w:rsidDel="00000000" w:rsidR="00000000" w:rsidRPr="00000000">
          <w:rPr>
            <w:rtl w:val="0"/>
          </w:rPr>
        </w:r>
      </w:del>
    </w:p>
    <w:p w:rsidR="00000000" w:rsidDel="00000000" w:rsidP="00000000" w:rsidRDefault="00000000" w:rsidRPr="00000000" w14:paraId="0000001E">
      <w:pPr>
        <w:ind w:firstLine="720"/>
        <w:rPr>
          <w:del w:author="Wali G" w:id="60" w:date="2018-06-11T11:13:00Z"/>
          <w:rFonts w:ascii="Arial" w:cs="Arial" w:eastAsia="Arial" w:hAnsi="Arial"/>
          <w:color w:val="000000"/>
          <w:sz w:val="20"/>
          <w:szCs w:val="20"/>
        </w:rPr>
      </w:pPr>
      <w:del w:author="Wali G" w:id="60" w:date="2018-06-11T11:13:00Z">
        <w:r w:rsidDel="00000000" w:rsidR="00000000" w:rsidRPr="00000000">
          <w:rPr>
            <w:rtl w:val="0"/>
          </w:rPr>
        </w:r>
      </w:del>
    </w:p>
    <w:p w:rsidR="00000000" w:rsidDel="00000000" w:rsidP="00000000" w:rsidRDefault="00000000" w:rsidRPr="00000000" w14:paraId="0000001F">
      <w:pPr>
        <w:ind w:firstLine="720"/>
        <w:rPr>
          <w:del w:author="Wali G" w:id="60" w:date="2018-06-11T11:13:00Z"/>
          <w:rFonts w:ascii="Arial" w:cs="Arial" w:eastAsia="Arial" w:hAnsi="Arial"/>
          <w:color w:val="000000"/>
          <w:sz w:val="20"/>
          <w:szCs w:val="20"/>
          <w:highlight w:val="white"/>
        </w:rPr>
      </w:pPr>
      <w:del w:author="Wali G" w:id="60" w:date="2018-06-11T11:13:00Z">
        <w:r w:rsidDel="00000000" w:rsidR="00000000" w:rsidRPr="00000000">
          <w:rPr>
            <w:rFonts w:ascii="Arial" w:cs="Arial" w:eastAsia="Arial" w:hAnsi="Arial"/>
            <w:color w:val="000000"/>
            <w:sz w:val="20"/>
            <w:szCs w:val="20"/>
            <w:rtl w:val="0"/>
          </w:rPr>
          <w:delText xml:space="preserve">The advancements of technology have also promoted social stagnation.  Social being defined in a tradition sense of </w:delText>
        </w:r>
        <w:r w:rsidDel="00000000" w:rsidR="00000000" w:rsidRPr="00000000">
          <w:rPr>
            <w:rFonts w:ascii="Arial" w:cs="Arial" w:eastAsia="Arial" w:hAnsi="Arial"/>
            <w:i w:val="1"/>
            <w:color w:val="000000"/>
            <w:sz w:val="20"/>
            <w:szCs w:val="20"/>
            <w:rtl w:val="0"/>
          </w:rPr>
          <w:delText xml:space="preserve">gathering</w:delText>
        </w:r>
        <w:r w:rsidDel="00000000" w:rsidR="00000000" w:rsidRPr="00000000">
          <w:rPr>
            <w:rFonts w:ascii="Arial" w:cs="Arial" w:eastAsia="Arial" w:hAnsi="Arial"/>
            <w:color w:val="000000"/>
            <w:sz w:val="20"/>
            <w:szCs w:val="20"/>
            <w:rtl w:val="0"/>
          </w:rPr>
          <w:delText xml:space="preserve"> in person. Individuals are not connecting in person, but rather virtually via social media. </w:delText>
        </w:r>
        <w:r w:rsidDel="00000000" w:rsidR="00000000" w:rsidRPr="00000000">
          <w:rPr>
            <w:rtl w:val="0"/>
          </w:rPr>
        </w:r>
      </w:del>
    </w:p>
    <w:p w:rsidR="00000000" w:rsidDel="00000000" w:rsidP="00000000" w:rsidRDefault="00000000" w:rsidRPr="00000000" w14:paraId="00000020">
      <w:pPr>
        <w:rPr>
          <w:del w:author="Wali G" w:id="60" w:date="2018-06-11T11:13:00Z"/>
          <w:shd w:fill="auto" w:val="clear"/>
          <w:rPrChange w:author="Wali G" w:id="61" w:date="2018-06-11T11:13:00Z">
            <w:rPr>
              <w:rFonts w:ascii="Arial" w:cs="Arial" w:eastAsia="Arial" w:hAnsi="Arial"/>
              <w:color w:val="000000"/>
              <w:sz w:val="20"/>
              <w:szCs w:val="20"/>
            </w:rPr>
          </w:rPrChange>
        </w:rPr>
        <w:pPrChange w:author="Wali G" w:id="0" w:date="2018-06-11T11:13:00Z">
          <w:pPr>
            <w:ind w:firstLine="720"/>
          </w:pPr>
        </w:pPrChange>
      </w:pPr>
      <w:del w:author="Wali G" w:id="60" w:date="2018-06-11T11:13:00Z">
        <w:r w:rsidDel="00000000" w:rsidR="00000000" w:rsidRPr="00000000">
          <w:rPr>
            <w:rtl w:val="0"/>
          </w:rPr>
        </w:r>
      </w:del>
    </w:p>
    <w:p w:rsidR="00000000" w:rsidDel="00000000" w:rsidP="00000000" w:rsidRDefault="00000000" w:rsidRPr="00000000" w14:paraId="00000021">
      <w:pPr>
        <w:rPr>
          <w:ins w:author="Wali G" w:id="60" w:date="2018-06-11T11:13:00Z"/>
          <w:rFonts w:ascii="Arial" w:cs="Arial" w:eastAsia="Arial" w:hAnsi="Arial"/>
          <w:color w:val="000000"/>
          <w:sz w:val="20"/>
          <w:szCs w:val="20"/>
        </w:rPr>
      </w:pPr>
      <w:ins w:author="Wali G" w:id="60" w:date="2018-06-11T11:13:00Z">
        <w:r w:rsidDel="00000000" w:rsidR="00000000" w:rsidRPr="00000000">
          <w:rPr>
            <w:rFonts w:ascii="Arial" w:cs="Arial" w:eastAsia="Arial" w:hAnsi="Arial"/>
            <w:color w:val="000000"/>
            <w:sz w:val="20"/>
            <w:szCs w:val="20"/>
            <w:rtl w:val="0"/>
          </w:rPr>
          <w:tab/>
        </w:r>
      </w:ins>
    </w:p>
    <w:p w:rsidR="00000000" w:rsidDel="00000000" w:rsidP="00000000" w:rsidRDefault="00000000" w:rsidRPr="00000000" w14:paraId="00000022">
      <w:pPr>
        <w:ind w:firstLine="720"/>
        <w:rPr>
          <w:shd w:fill="auto" w:val="clear"/>
          <w:rPrChange w:author="Wali G" w:id="62" w:date="2018-06-11T11:13:00Z">
            <w:rPr>
              <w:rFonts w:ascii="Arial" w:cs="Arial" w:eastAsia="Arial" w:hAnsi="Arial"/>
              <w:color w:val="000000"/>
              <w:sz w:val="20"/>
              <w:szCs w:val="20"/>
            </w:rPr>
          </w:rPrChange>
        </w:rPr>
        <w:pPrChange w:author="Wali G" w:id="0" w:date="2018-06-11T11:13:00Z">
          <w:pPr>
            <w:ind w:firstLine="720"/>
          </w:pPr>
        </w:pPrChange>
      </w:pPr>
      <w:r w:rsidDel="00000000" w:rsidR="00000000" w:rsidRPr="00000000">
        <w:rPr>
          <w:rFonts w:ascii="Arial" w:cs="Arial" w:eastAsia="Arial" w:hAnsi="Arial"/>
          <w:color w:val="000000"/>
          <w:sz w:val="20"/>
          <w:szCs w:val="20"/>
          <w:rtl w:val="0"/>
        </w:rPr>
        <w:t xml:space="preserve">Individuals need a private manner to express their thoughts and there is extensive research on writing diaries to decrease stress; according to the American Psychologist Association </w:t>
      </w:r>
      <w:r w:rsidDel="00000000" w:rsidR="00000000" w:rsidRPr="00000000">
        <w:rPr>
          <w:rFonts w:ascii="Arial" w:cs="Arial" w:eastAsia="Arial" w:hAnsi="Arial"/>
          <w:color w:val="000000"/>
          <w:sz w:val="20"/>
          <w:szCs w:val="20"/>
          <w:highlight w:val="white"/>
          <w:rtl w:val="0"/>
        </w:rPr>
        <w:t xml:space="preserve">writing about stressful events has long been known to cause improvements in health and psychological well-being.</w:t>
      </w:r>
      <w:r w:rsidDel="00000000" w:rsidR="00000000" w:rsidRPr="00000000">
        <w:rPr>
          <w:rFonts w:ascii="Arial" w:cs="Arial" w:eastAsia="Arial" w:hAnsi="Arial"/>
          <w:color w:val="000000"/>
          <w:sz w:val="20"/>
          <w:szCs w:val="20"/>
          <w:highlight w:val="white"/>
          <w:vertAlign w:val="superscript"/>
          <w:rtl w:val="0"/>
        </w:rPr>
        <w:t xml:space="preserve">13</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Research published</w:t>
      </w:r>
      <w:ins w:author="Wali G" w:id="63" w:date="2018-06-09T09:03:00Z">
        <w:r w:rsidDel="00000000" w:rsidR="00000000" w:rsidRPr="00000000">
          <w:rPr>
            <w:rFonts w:ascii="Arial" w:cs="Arial" w:eastAsia="Arial" w:hAnsi="Arial"/>
            <w:color w:val="000000"/>
            <w:sz w:val="20"/>
            <w:szCs w:val="20"/>
            <w:highlight w:val="white"/>
            <w:rtl w:val="0"/>
          </w:rPr>
          <w:t xml:space="preserve"> in the</w:t>
        </w:r>
      </w:ins>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rtl w:val="0"/>
          <w:rPrChange w:author="Wali G" w:id="64" w:date="2018-06-09T09:15:00Z">
            <w:rPr>
              <w:rFonts w:ascii="Arial" w:cs="Arial" w:eastAsia="Arial" w:hAnsi="Arial"/>
              <w:color w:val="000000"/>
              <w:sz w:val="20"/>
              <w:szCs w:val="20"/>
            </w:rPr>
          </w:rPrChange>
        </w:rPr>
        <w:t xml:space="preserve">Journal of Experimental Psychology, </w:t>
      </w:r>
      <w:r w:rsidDel="00000000" w:rsidR="00000000" w:rsidRPr="00000000">
        <w:rPr>
          <w:rFonts w:ascii="Arial" w:cs="Arial" w:eastAsia="Arial" w:hAnsi="Arial"/>
          <w:color w:val="000000"/>
          <w:sz w:val="20"/>
          <w:szCs w:val="20"/>
          <w:highlight w:val="white"/>
          <w:rtl w:val="0"/>
        </w:rPr>
        <w:t xml:space="preserve">indicates that expressive writing reduces intrusive and avoidant thoughts about negative events and improves working memory. These improvements, researchers believe, may in turn free up our cognitive resources for other mental activities, including our ability to cope more effectively with stress.</w:t>
      </w:r>
      <w:r w:rsidDel="00000000" w:rsidR="00000000" w:rsidRPr="00000000">
        <w:rPr>
          <w:rFonts w:ascii="Arial" w:cs="Arial" w:eastAsia="Arial" w:hAnsi="Arial"/>
          <w:color w:val="000000"/>
          <w:sz w:val="20"/>
          <w:szCs w:val="20"/>
          <w:highlight w:val="white"/>
          <w:vertAlign w:val="superscript"/>
          <w:rtl w:val="0"/>
        </w:rPr>
        <w:t xml:space="preserve">14</w:t>
      </w:r>
      <w:r w:rsidDel="00000000" w:rsidR="00000000" w:rsidRPr="00000000">
        <w:rPr>
          <w:rFonts w:ascii="Arial" w:cs="Arial" w:eastAsia="Arial" w:hAnsi="Arial"/>
          <w:color w:val="000000"/>
          <w:sz w:val="20"/>
          <w:szCs w:val="20"/>
          <w:rtl w:val="0"/>
        </w:rPr>
        <w:t xml:space="preserve"> Journaling helps control an individuals’ symptoms and improve mood by (1) prioritizing problems (2) tracking any symptoms day-to-day so that you can recognize triggers and learn ways to better control them, and (3) providing an opportunity for positive self-talk and identifying negative thoughts and behaviors. </w:t>
      </w:r>
      <w:r w:rsidDel="00000000" w:rsidR="00000000" w:rsidRPr="00000000">
        <w:rPr>
          <w:rFonts w:ascii="Arial" w:cs="Arial" w:eastAsia="Arial" w:hAnsi="Arial"/>
          <w:color w:val="000000"/>
          <w:sz w:val="20"/>
          <w:szCs w:val="20"/>
          <w:highlight w:val="white"/>
          <w:rtl w:val="0"/>
        </w:rPr>
        <w:t xml:space="preserve">Maintaining a diary is </w:t>
      </w:r>
      <w:ins w:author="Wali G" w:id="65" w:date="2018-06-11T10:49:00Z">
        <w:r w:rsidDel="00000000" w:rsidR="00000000" w:rsidRPr="00000000">
          <w:rPr>
            <w:rFonts w:ascii="Arial" w:cs="Arial" w:eastAsia="Arial" w:hAnsi="Arial"/>
            <w:color w:val="000000"/>
            <w:sz w:val="20"/>
            <w:szCs w:val="20"/>
            <w:highlight w:val="white"/>
            <w:rtl w:val="0"/>
          </w:rPr>
          <w:t xml:space="preserve">a </w:t>
        </w:r>
      </w:ins>
      <w:r w:rsidDel="00000000" w:rsidR="00000000" w:rsidRPr="00000000">
        <w:rPr>
          <w:rFonts w:ascii="Arial" w:cs="Arial" w:eastAsia="Arial" w:hAnsi="Arial"/>
          <w:color w:val="000000"/>
          <w:sz w:val="20"/>
          <w:szCs w:val="20"/>
          <w:highlight w:val="white"/>
          <w:rtl w:val="0"/>
        </w:rPr>
        <w:t xml:space="preserve">personal experience and can assist one in continued awareness so as not to ignore their mental health issues.</w:t>
      </w:r>
      <w:ins w:author="Wali G" w:id="66" w:date="2018-06-11T09:59:00Z">
        <w:r w:rsidDel="00000000" w:rsidR="00000000" w:rsidRPr="00000000">
          <w:rPr>
            <w:rFonts w:ascii="Arial" w:cs="Arial" w:eastAsia="Arial" w:hAnsi="Arial"/>
            <w:color w:val="000000"/>
            <w:sz w:val="20"/>
            <w:szCs w:val="20"/>
            <w:highlight w:val="white"/>
            <w:vertAlign w:val="superscript"/>
            <w:rtl w:val="0"/>
            <w:rPrChange w:author="Wali G" w:id="67" w:date="2018-06-11T09:59:00Z">
              <w:rPr>
                <w:rFonts w:ascii="Arial" w:cs="Arial" w:eastAsia="Arial" w:hAnsi="Arial"/>
                <w:color w:val="000000"/>
                <w:sz w:val="20"/>
                <w:szCs w:val="20"/>
                <w:highlight w:val="white"/>
              </w:rPr>
            </w:rPrChange>
          </w:rPr>
          <w:t xml:space="preserve">15</w:t>
        </w:r>
      </w:ins>
      <w:del w:author="Wali G" w:id="66" w:date="2018-06-11T09:59:00Z">
        <w:r w:rsidDel="00000000" w:rsidR="00000000" w:rsidRPr="00000000">
          <w:rPr>
            <w:rFonts w:ascii="Arial" w:cs="Arial" w:eastAsia="Arial" w:hAnsi="Arial"/>
            <w:color w:val="000000"/>
            <w:sz w:val="20"/>
            <w:szCs w:val="20"/>
            <w:highlight w:val="white"/>
            <w:vertAlign w:val="superscript"/>
            <w:rtl w:val="0"/>
          </w:rPr>
          <w:delText xml:space="preserve">15</w:delText>
        </w:r>
      </w:del>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5">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Technological advances have changed how we </w:t>
      </w:r>
      <w:del w:author="Wali G" w:id="68" w:date="2018-06-11T11:16:00Z">
        <w:r w:rsidDel="00000000" w:rsidR="00000000" w:rsidRPr="00000000">
          <w:rPr>
            <w:rFonts w:ascii="Arial" w:cs="Arial" w:eastAsia="Arial" w:hAnsi="Arial"/>
            <w:color w:val="000000"/>
            <w:sz w:val="20"/>
            <w:szCs w:val="20"/>
            <w:highlight w:val="white"/>
            <w:rtl w:val="0"/>
          </w:rPr>
          <w:delText xml:space="preserve">socialize and </w:delText>
        </w:r>
      </w:del>
      <w:r w:rsidDel="00000000" w:rsidR="00000000" w:rsidRPr="00000000">
        <w:rPr>
          <w:rFonts w:ascii="Arial" w:cs="Arial" w:eastAsia="Arial" w:hAnsi="Arial"/>
          <w:color w:val="000000"/>
          <w:sz w:val="20"/>
          <w:szCs w:val="20"/>
          <w:highlight w:val="white"/>
          <w:rtl w:val="0"/>
        </w:rPr>
        <w:t xml:space="preserve">communicate; texting, voice-messages, video-chat, emoji’s, animated GIFs and memes are commons forms one may use when communicating. </w:t>
      </w:r>
      <w:r w:rsidDel="00000000" w:rsidR="00000000" w:rsidRPr="00000000">
        <w:rPr>
          <w:rFonts w:ascii="Arial" w:cs="Arial" w:eastAsia="Arial" w:hAnsi="Arial"/>
          <w:i w:val="1"/>
          <w:color w:val="000000"/>
          <w:sz w:val="20"/>
          <w:szCs w:val="20"/>
          <w:highlight w:val="white"/>
          <w:rtl w:val="0"/>
        </w:rPr>
        <w:t xml:space="preserve">Emoji’s </w:t>
      </w:r>
      <w:r w:rsidDel="00000000" w:rsidR="00000000" w:rsidRPr="00000000">
        <w:rPr>
          <w:rFonts w:ascii="Arial" w:cs="Arial" w:eastAsia="Arial" w:hAnsi="Arial"/>
          <w:color w:val="000000"/>
          <w:sz w:val="20"/>
          <w:szCs w:val="20"/>
          <w:highlight w:val="white"/>
          <w:rtl w:val="0"/>
        </w:rPr>
        <w:t xml:space="preserve">are images, symbols, or icons to express an attitude or convey information without the use of words.</w:t>
      </w:r>
      <w:r w:rsidDel="00000000" w:rsidR="00000000" w:rsidRPr="00000000">
        <w:rPr>
          <w:rFonts w:ascii="Arial" w:cs="Arial" w:eastAsia="Arial" w:hAnsi="Arial"/>
          <w:color w:val="000000"/>
          <w:sz w:val="20"/>
          <w:szCs w:val="20"/>
          <w:highlight w:val="white"/>
          <w:vertAlign w:val="superscript"/>
          <w:rtl w:val="0"/>
        </w:rPr>
        <w:t xml:space="preserve">10</w:t>
      </w:r>
      <w:r w:rsidDel="00000000" w:rsidR="00000000" w:rsidRPr="00000000">
        <w:rPr>
          <w:rFonts w:ascii="Arial" w:cs="Arial" w:eastAsia="Arial" w:hAnsi="Arial"/>
          <w:color w:val="000000"/>
          <w:sz w:val="20"/>
          <w:szCs w:val="20"/>
          <w:highlight w:val="white"/>
          <w:rtl w:val="0"/>
        </w:rPr>
        <w:t xml:space="preserve"> Memes are an amusing or interesting item (such as a captioned picture or video) or genre of items that is spread widely online especially through social media.</w:t>
      </w:r>
      <w:r w:rsidDel="00000000" w:rsidR="00000000" w:rsidRPr="00000000">
        <w:rPr>
          <w:rFonts w:ascii="Arial" w:cs="Arial" w:eastAsia="Arial" w:hAnsi="Arial"/>
          <w:color w:val="000000"/>
          <w:sz w:val="20"/>
          <w:szCs w:val="20"/>
          <w:highlight w:val="white"/>
          <w:vertAlign w:val="superscript"/>
          <w:rtl w:val="0"/>
        </w:rPr>
        <w:t xml:space="preserve">8</w:t>
      </w:r>
      <w:r w:rsidDel="00000000" w:rsidR="00000000" w:rsidRPr="00000000">
        <w:rPr>
          <w:rFonts w:ascii="Arial" w:cs="Arial" w:eastAsia="Arial" w:hAnsi="Arial"/>
          <w:color w:val="000000"/>
          <w:sz w:val="20"/>
          <w:szCs w:val="20"/>
          <w:highlight w:val="white"/>
          <w:rtl w:val="0"/>
        </w:rPr>
        <w:t xml:space="preserve"> Animated GIFs are a moving picture in GIF</w:t>
      </w:r>
      <w:r w:rsidDel="00000000" w:rsidR="00000000" w:rsidRPr="00000000">
        <w:rPr>
          <w:rFonts w:ascii="Arial" w:cs="Arial" w:eastAsia="Arial" w:hAnsi="Arial"/>
          <w:b w:val="1"/>
          <w:color w:val="000000"/>
          <w:sz w:val="20"/>
          <w:szCs w:val="20"/>
          <w:highlight w:val="white"/>
          <w:rtl w:val="0"/>
        </w:rPr>
        <w:t xml:space="preserve"> </w:t>
      </w:r>
      <w:r w:rsidDel="00000000" w:rsidR="00000000" w:rsidRPr="00000000">
        <w:rPr>
          <w:rFonts w:ascii="Arial" w:cs="Arial" w:eastAsia="Arial" w:hAnsi="Arial"/>
          <w:color w:val="000000"/>
          <w:sz w:val="20"/>
          <w:szCs w:val="20"/>
          <w:highlight w:val="white"/>
          <w:rtl w:val="0"/>
        </w:rPr>
        <w:t xml:space="preserve">format.</w:t>
      </w:r>
      <w:r w:rsidDel="00000000" w:rsidR="00000000" w:rsidRPr="00000000">
        <w:rPr>
          <w:rFonts w:ascii="Arial" w:cs="Arial" w:eastAsia="Arial" w:hAnsi="Arial"/>
          <w:color w:val="000000"/>
          <w:sz w:val="20"/>
          <w:szCs w:val="20"/>
          <w:highlight w:val="white"/>
          <w:vertAlign w:val="superscript"/>
          <w:rtl w:val="0"/>
        </w:rPr>
        <w:t xml:space="preserve">8</w:t>
      </w: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7">
      <w:pPr>
        <w:ind w:firstLine="720"/>
        <w:rPr>
          <w:rFonts w:ascii="Arial" w:cs="Arial" w:eastAsia="Arial" w:hAnsi="Arial"/>
          <w:color w:val="000000"/>
          <w:sz w:val="20"/>
          <w:szCs w:val="20"/>
          <w:highlight w:val="white"/>
          <w:vertAlign w:val="superscript"/>
        </w:rPr>
      </w:pPr>
      <w:r w:rsidDel="00000000" w:rsidR="00000000" w:rsidRPr="00000000">
        <w:rPr>
          <w:rFonts w:ascii="Arial" w:cs="Arial" w:eastAsia="Arial" w:hAnsi="Arial"/>
          <w:color w:val="000000"/>
          <w:sz w:val="20"/>
          <w:szCs w:val="20"/>
          <w:highlight w:val="white"/>
          <w:rtl w:val="0"/>
        </w:rPr>
        <w:t xml:space="preserve">  In a survey conducted by Harris Poll and commissioned by GIF platform </w:t>
      </w:r>
      <w:hyperlink r:id="rId6">
        <w:r w:rsidDel="00000000" w:rsidR="00000000" w:rsidRPr="00000000">
          <w:rPr>
            <w:rFonts w:ascii="Arial" w:cs="Arial" w:eastAsia="Arial" w:hAnsi="Arial"/>
            <w:color w:val="000000"/>
            <w:sz w:val="20"/>
            <w:szCs w:val="20"/>
            <w:rtl w:val="0"/>
          </w:rPr>
          <w:t xml:space="preserve">Tenor</w:t>
        </w:r>
      </w:hyperlink>
      <w:r w:rsidDel="00000000" w:rsidR="00000000" w:rsidRPr="00000000">
        <w:rPr>
          <w:rFonts w:ascii="Arial" w:cs="Arial" w:eastAsia="Arial" w:hAnsi="Arial"/>
          <w:color w:val="000000"/>
          <w:sz w:val="20"/>
          <w:szCs w:val="20"/>
          <w:highlight w:val="white"/>
          <w:rtl w:val="0"/>
        </w:rPr>
        <w:t xml:space="preserve">, 36% of millennials ages 18 to 34 who use “visual expressions” such as emoji’s, GIFs and stickers say that those images better communicate their thoughts and feelings than words do. That is more than twice the amount of people over the age of 65 who say the same.  Rephrase this:  This statistic is double the percentage of people over the age of 65.   Roughly a quarter of people in the age groups between those two demographics feel that images can paint a clearer picture than words.</w:t>
      </w:r>
      <w:r w:rsidDel="00000000" w:rsidR="00000000" w:rsidRPr="00000000">
        <w:rPr>
          <w:rFonts w:ascii="Arial" w:cs="Arial" w:eastAsia="Arial" w:hAnsi="Arial"/>
          <w:color w:val="000000"/>
          <w:sz w:val="20"/>
          <w:szCs w:val="20"/>
          <w:highlight w:val="white"/>
          <w:vertAlign w:val="superscript"/>
          <w:rtl w:val="0"/>
        </w:rPr>
        <w:t xml:space="preserve">9 </w:t>
      </w:r>
    </w:p>
    <w:p w:rsidR="00000000" w:rsidDel="00000000" w:rsidP="00000000" w:rsidRDefault="00000000" w:rsidRPr="00000000" w14:paraId="00000028">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Healthcare providers use </w:t>
      </w:r>
      <w:r w:rsidDel="00000000" w:rsidR="00000000" w:rsidRPr="00000000">
        <w:rPr>
          <w:rFonts w:ascii="Arial" w:cs="Arial" w:eastAsia="Arial" w:hAnsi="Arial"/>
          <w:color w:val="000000"/>
          <w:sz w:val="20"/>
          <w:szCs w:val="20"/>
          <w:rtl w:val="0"/>
        </w:rPr>
        <w:t xml:space="preserve">The Faces Pain Scale (FPS), which has been used in assessing pain in patient with physical pain. There is emerging research in the use of emoticons and emoji’s in expressing emotions.  </w:t>
      </w:r>
    </w:p>
    <w:p w:rsidR="00000000" w:rsidDel="00000000" w:rsidP="00000000" w:rsidRDefault="00000000" w:rsidRPr="00000000" w14:paraId="00000029">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A">
      <w:pPr>
        <w:ind w:firstLine="720"/>
        <w:rPr>
          <w:shd w:fill="auto" w:val="clear"/>
          <w:rPrChange w:author="Wali G" w:id="70" w:date="2018-06-09T09:05:00Z">
            <w:rPr>
              <w:rFonts w:ascii="Arial" w:cs="Arial" w:eastAsia="Arial" w:hAnsi="Arial"/>
              <w:color w:val="000000"/>
              <w:sz w:val="20"/>
              <w:szCs w:val="20"/>
            </w:rPr>
          </w:rPrChange>
        </w:rPr>
        <w:pPrChange w:author="Wali G" w:id="0" w:date="2018-06-09T09:05:00Z">
          <w:pPr/>
        </w:pPrChange>
      </w:pPr>
      <w:r w:rsidDel="00000000" w:rsidR="00000000" w:rsidRPr="00000000">
        <w:rPr>
          <w:rFonts w:ascii="Arial" w:cs="Arial" w:eastAsia="Arial" w:hAnsi="Arial"/>
          <w:color w:val="000000"/>
          <w:sz w:val="20"/>
          <w:szCs w:val="20"/>
          <w:rtl w:val="0"/>
        </w:rPr>
        <w:t xml:space="preserve">The concept for the app is to motivate individuals and families to lead healthy lifestyles by removing some of the mental and physical barriers.  People can be empowered in their </w:t>
      </w:r>
      <w:del w:author="Wali G" w:id="69" w:date="2018-06-11T11:19:00Z">
        <w:r w:rsidDel="00000000" w:rsidR="00000000" w:rsidRPr="00000000">
          <w:rPr>
            <w:rFonts w:ascii="Arial" w:cs="Arial" w:eastAsia="Arial" w:hAnsi="Arial"/>
            <w:color w:val="000000"/>
            <w:sz w:val="20"/>
            <w:szCs w:val="20"/>
            <w:rtl w:val="0"/>
          </w:rPr>
          <w:delText xml:space="preserve">unique yet not so </w:delText>
        </w:r>
      </w:del>
      <w:r w:rsidDel="00000000" w:rsidR="00000000" w:rsidRPr="00000000">
        <w:rPr>
          <w:rFonts w:ascii="Arial" w:cs="Arial" w:eastAsia="Arial" w:hAnsi="Arial"/>
          <w:color w:val="000000"/>
          <w:sz w:val="20"/>
          <w:szCs w:val="20"/>
          <w:rtl w:val="0"/>
        </w:rPr>
        <w:t xml:space="preserve">different living environments</w:t>
      </w:r>
    </w:p>
    <w:p w:rsidR="00000000" w:rsidDel="00000000" w:rsidP="00000000" w:rsidRDefault="00000000" w:rsidRPr="00000000" w14:paraId="0000002B">
      <w:pPr>
        <w:rPr>
          <w:del w:author="Wali G" w:id="71" w:date="2018-01-30T00:00:00Z"/>
          <w:rFonts w:ascii="Arial" w:cs="Arial" w:eastAsia="Arial" w:hAnsi="Arial"/>
          <w:b w:val="1"/>
          <w:i w:val="1"/>
          <w:color w:val="000000"/>
          <w:sz w:val="20"/>
          <w:szCs w:val="20"/>
        </w:rPr>
      </w:pPr>
      <w:r w:rsidDel="00000000" w:rsidR="00000000" w:rsidRPr="00000000">
        <w:rPr>
          <w:rFonts w:ascii="Arial" w:cs="Arial" w:eastAsia="Arial" w:hAnsi="Arial"/>
          <w:color w:val="000000"/>
          <w:sz w:val="20"/>
          <w:szCs w:val="20"/>
          <w:highlight w:val="white"/>
          <w:rtl w:val="0"/>
        </w:rPr>
        <w:tab/>
        <w:t xml:space="preserve"> </w:t>
      </w:r>
      <w:del w:author="Wali G" w:id="71" w:date="2018-01-30T00:00:00Z">
        <w:r w:rsidDel="00000000" w:rsidR="00000000" w:rsidRPr="00000000">
          <w:rPr>
            <w:rtl w:val="0"/>
          </w:rPr>
        </w:r>
      </w:del>
    </w:p>
    <w:p w:rsidR="00000000" w:rsidDel="00000000" w:rsidP="00000000" w:rsidRDefault="00000000" w:rsidRPr="00000000" w14:paraId="0000002C">
      <w:pPr>
        <w:rPr>
          <w:ins w:author="Wali G" w:id="71" w:date="2018-01-30T00:00:00Z"/>
          <w:rFonts w:ascii="Arial" w:cs="Arial" w:eastAsia="Arial" w:hAnsi="Arial"/>
          <w:color w:val="000000"/>
          <w:sz w:val="20"/>
          <w:szCs w:val="20"/>
          <w:highlight w:val="white"/>
        </w:rPr>
      </w:pPr>
      <w:ins w:author="Wali G" w:id="71" w:date="2018-01-30T00:00:00Z">
        <w:r w:rsidDel="00000000" w:rsidR="00000000" w:rsidRPr="00000000">
          <w:rPr>
            <w:rtl w:val="0"/>
          </w:rPr>
        </w:r>
      </w:ins>
    </w:p>
    <w:p w:rsidR="00000000" w:rsidDel="00000000" w:rsidP="00000000" w:rsidRDefault="00000000" w:rsidRPr="00000000" w14:paraId="0000002D">
      <w:pPr>
        <w:rPr>
          <w:del w:author="Wali G" w:id="72" w:date="2018-01-30T00:00:00Z"/>
          <w:rFonts w:ascii="Arial" w:cs="Arial" w:eastAsia="Arial" w:hAnsi="Arial"/>
          <w:color w:val="000000"/>
          <w:sz w:val="20"/>
          <w:szCs w:val="20"/>
          <w:highlight w:val="white"/>
        </w:rPr>
      </w:pPr>
      <w:del w:author="Wali G" w:id="72" w:date="2018-01-30T00:00:00Z">
        <w:r w:rsidDel="00000000" w:rsidR="00000000" w:rsidRPr="00000000">
          <w:rPr>
            <w:rtl w:val="0"/>
          </w:rPr>
        </w:r>
      </w:del>
    </w:p>
    <w:p w:rsidR="00000000" w:rsidDel="00000000" w:rsidP="00000000" w:rsidRDefault="00000000" w:rsidRPr="00000000" w14:paraId="0000002E">
      <w:pP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 descriptive analysis of how the applicant arrived at the idea</w:t>
      </w:r>
    </w:p>
    <w:p w:rsidR="00000000" w:rsidDel="00000000" w:rsidP="00000000" w:rsidRDefault="00000000" w:rsidRPr="00000000" w14:paraId="00000030">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31">
      <w:pPr>
        <w:jc w:val="center"/>
        <w:rPr>
          <w:rFonts w:ascii="Arial" w:cs="Arial" w:eastAsia="Arial" w:hAnsi="Arial"/>
          <w:i w:val="1"/>
          <w:color w:val="000000"/>
          <w:sz w:val="20"/>
          <w:szCs w:val="20"/>
          <w:highlight w:val="white"/>
          <w:vertAlign w:val="superscript"/>
        </w:rPr>
      </w:pPr>
      <w:r w:rsidDel="00000000" w:rsidR="00000000" w:rsidRPr="00000000">
        <w:rPr>
          <w:rFonts w:ascii="Arial" w:cs="Arial" w:eastAsia="Arial" w:hAnsi="Arial"/>
          <w:i w:val="1"/>
          <w:color w:val="000000"/>
          <w:sz w:val="20"/>
          <w:szCs w:val="20"/>
          <w:highlight w:val="white"/>
          <w:rtl w:val="0"/>
        </w:rPr>
        <w:t xml:space="preserve">“Technology should be a source of connection rather than </w:t>
      </w:r>
      <w:r w:rsidDel="00000000" w:rsidR="00000000" w:rsidRPr="00000000">
        <w:rPr>
          <w:rFonts w:ascii="Arial" w:cs="Arial" w:eastAsia="Arial" w:hAnsi="Arial"/>
          <w:i w:val="1"/>
          <w:color w:val="000000"/>
          <w:sz w:val="20"/>
          <w:szCs w:val="20"/>
          <w:rtl w:val="0"/>
        </w:rPr>
        <w:t xml:space="preserve">disconnection in families</w:t>
      </w:r>
      <w:r w:rsidDel="00000000" w:rsidR="00000000" w:rsidRPr="00000000">
        <w:rPr>
          <w:rFonts w:ascii="Arial" w:cs="Arial" w:eastAsia="Arial" w:hAnsi="Arial"/>
          <w:i w:val="1"/>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vertAlign w:val="superscript"/>
          <w:rtl w:val="0"/>
        </w:rPr>
        <w:t xml:space="preserve">5</w:t>
      </w:r>
    </w:p>
    <w:p w:rsidR="00000000" w:rsidDel="00000000" w:rsidP="00000000" w:rsidRDefault="00000000" w:rsidRPr="00000000" w14:paraId="00000032">
      <w:pPr>
        <w:jc w:val="center"/>
        <w:rPr>
          <w:rFonts w:ascii="Arial" w:cs="Arial" w:eastAsia="Arial" w:hAnsi="Arial"/>
          <w:i w:val="1"/>
          <w:color w:val="000000"/>
          <w:sz w:val="20"/>
          <w:szCs w:val="20"/>
          <w:highlight w:val="white"/>
          <w:vertAlign w:val="superscript"/>
        </w:rPr>
      </w:pPr>
      <w:r w:rsidDel="00000000" w:rsidR="00000000" w:rsidRPr="00000000">
        <w:rPr>
          <w:rtl w:val="0"/>
        </w:rPr>
      </w:r>
    </w:p>
    <w:p w:rsidR="00000000" w:rsidDel="00000000" w:rsidP="00000000" w:rsidRDefault="00000000" w:rsidRPr="00000000" w14:paraId="00000033">
      <w:pPr>
        <w:ind w:firstLine="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One report found the average US consumer spends 5 hours a day on their mobile device. By age 17 the ownership of mobile cellphones is approximately 84%.  Internet access for adolescent in the US in approximately 91%.  7 in 10 Americans use social media to connect with one another, engage in news content and share information and entertain themselves.</w:t>
      </w:r>
      <w:ins w:author="Wali G" w:id="73" w:date="2018-06-11T11:21:00Z">
        <w:r w:rsidDel="00000000" w:rsidR="00000000" w:rsidRPr="00000000">
          <w:rPr>
            <w:rFonts w:ascii="Arial" w:cs="Arial" w:eastAsia="Arial" w:hAnsi="Arial"/>
            <w:color w:val="000000"/>
            <w:sz w:val="20"/>
            <w:szCs w:val="20"/>
            <w:highlight w:val="white"/>
            <w:vertAlign w:val="superscript"/>
            <w:rtl w:val="0"/>
            <w:rPrChange w:author="Wali G" w:id="74" w:date="2018-06-11T11:21:00Z">
              <w:rPr>
                <w:rFonts w:ascii="Arial" w:cs="Arial" w:eastAsia="Arial" w:hAnsi="Arial"/>
                <w:color w:val="000000"/>
                <w:sz w:val="20"/>
                <w:szCs w:val="20"/>
                <w:highlight w:val="white"/>
              </w:rPr>
            </w:rPrChange>
          </w:rPr>
          <w:t xml:space="preserve">16</w:t>
        </w:r>
        <w:r w:rsidDel="00000000" w:rsidR="00000000" w:rsidRPr="00000000">
          <w:rPr>
            <w:rFonts w:ascii="Arial" w:cs="Arial" w:eastAsia="Arial" w:hAnsi="Arial"/>
            <w:color w:val="000000"/>
            <w:sz w:val="20"/>
            <w:szCs w:val="20"/>
            <w:highlight w:val="white"/>
            <w:rtl w:val="0"/>
          </w:rPr>
          <w:t xml:space="preserve">  </w:t>
        </w:r>
      </w:ins>
      <w:del w:author="Wali G" w:id="73" w:date="2018-06-11T11:21:00Z">
        <w:r w:rsidDel="00000000" w:rsidR="00000000" w:rsidRPr="00000000">
          <w:rPr>
            <w:rFonts w:ascii="Arial" w:cs="Arial" w:eastAsia="Arial" w:hAnsi="Arial"/>
            <w:color w:val="000000"/>
            <w:sz w:val="20"/>
            <w:szCs w:val="20"/>
            <w:highlight w:val="white"/>
            <w:rtl w:val="0"/>
          </w:rPr>
          <w:delText xml:space="preserve"> Leveraging</w:delText>
        </w:r>
        <w:r w:rsidDel="00000000" w:rsidR="00000000" w:rsidRPr="00000000">
          <w:rPr>
            <w:rFonts w:ascii="Arial" w:cs="Arial" w:eastAsia="Arial" w:hAnsi="Arial"/>
            <w:color w:val="000000"/>
            <w:sz w:val="20"/>
            <w:szCs w:val="20"/>
            <w:rtl w:val="0"/>
          </w:rPr>
          <w:delText xml:space="preserve"> our technology and social m</w:delText>
        </w:r>
        <w:r w:rsidDel="00000000" w:rsidR="00000000" w:rsidRPr="00000000">
          <w:rPr>
            <w:rFonts w:ascii="Arial" w:cs="Arial" w:eastAsia="Arial" w:hAnsi="Arial"/>
            <w:color w:val="000000"/>
            <w:sz w:val="20"/>
            <w:szCs w:val="20"/>
            <w:highlight w:val="white"/>
            <w:rtl w:val="0"/>
          </w:rPr>
          <w:delText xml:space="preserve">edia can e</w:delText>
        </w:r>
        <w:r w:rsidDel="00000000" w:rsidR="00000000" w:rsidRPr="00000000">
          <w:rPr>
            <w:rFonts w:ascii="Arial" w:cs="Arial" w:eastAsia="Arial" w:hAnsi="Arial"/>
            <w:color w:val="000000"/>
            <w:sz w:val="20"/>
            <w:szCs w:val="20"/>
            <w:rtl w:val="0"/>
          </w:rPr>
          <w:delText xml:space="preserve">ncourage</w:delText>
        </w:r>
        <w:r w:rsidDel="00000000" w:rsidR="00000000" w:rsidRPr="00000000">
          <w:rPr>
            <w:rFonts w:ascii="Arial" w:cs="Arial" w:eastAsia="Arial" w:hAnsi="Arial"/>
            <w:color w:val="000000"/>
            <w:sz w:val="20"/>
            <w:szCs w:val="20"/>
            <w:highlight w:val="white"/>
            <w:rtl w:val="0"/>
          </w:rPr>
          <w:delText xml:space="preserve"> healthy eating and exercise to promote health. </w:delText>
        </w:r>
        <w:r w:rsidDel="00000000" w:rsidR="00000000" w:rsidRPr="00000000">
          <w:rPr>
            <w:rFonts w:ascii="Arial" w:cs="Arial" w:eastAsia="Arial" w:hAnsi="Arial"/>
            <w:color w:val="000000"/>
            <w:sz w:val="20"/>
            <w:szCs w:val="20"/>
            <w:highlight w:val="white"/>
            <w:vertAlign w:val="superscript"/>
            <w:rtl w:val="0"/>
          </w:rPr>
          <w:delText xml:space="preserve">16</w:delText>
        </w:r>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The Pew Internet Project found that nearly two thirds of online teens are content creators - in the form of artwork, photos, stories or videos.  </w:t>
      </w:r>
      <w:ins w:author="Wali G" w:id="75" w:date="2018-06-06T14:26:00Z">
        <w:r w:rsidDel="00000000" w:rsidR="00000000" w:rsidRPr="00000000">
          <w:rPr>
            <w:rFonts w:ascii="Arial" w:cs="Arial" w:eastAsia="Arial" w:hAnsi="Arial"/>
            <w:color w:val="000000"/>
            <w:sz w:val="20"/>
            <w:szCs w:val="20"/>
            <w:rtl w:val="0"/>
          </w:rPr>
          <w:t xml:space="preserve">M</w:t>
        </w:r>
        <w:r w:rsidDel="00000000" w:rsidR="00000000" w:rsidRPr="00000000">
          <w:rPr>
            <w:rFonts w:ascii="Arial" w:cs="Arial" w:eastAsia="Arial" w:hAnsi="Arial"/>
            <w:color w:val="000000"/>
            <w:sz w:val="20"/>
            <w:szCs w:val="20"/>
            <w:rtl w:val="0"/>
            <w:rPrChange w:author="Wali G" w:id="76" w:date="2018-06-09T09:15:00Z">
              <w:rPr>
                <w:rFonts w:ascii="Georgia" w:cs="Georgia" w:eastAsia="Georgia" w:hAnsi="Georgia"/>
                <w:color w:val="000000"/>
              </w:rPr>
            </w:rPrChange>
          </w:rPr>
          <w:t xml:space="preserve">ost teen content creators are posting material </w:t>
        </w:r>
        <w:r w:rsidDel="00000000" w:rsidR="00000000" w:rsidRPr="00000000">
          <w:rPr>
            <w:rFonts w:ascii="Arial" w:cs="Arial" w:eastAsia="Arial" w:hAnsi="Arial"/>
            <w:color w:val="000000"/>
            <w:sz w:val="20"/>
            <w:szCs w:val="20"/>
            <w:rtl w:val="0"/>
          </w:rPr>
          <w:t xml:space="preserve">for their</w:t>
        </w:r>
        <w:r w:rsidDel="00000000" w:rsidR="00000000" w:rsidRPr="00000000">
          <w:rPr>
            <w:rFonts w:ascii="Arial" w:cs="Arial" w:eastAsia="Arial" w:hAnsi="Arial"/>
            <w:color w:val="000000"/>
            <w:sz w:val="20"/>
            <w:szCs w:val="20"/>
            <w:rtl w:val="0"/>
            <w:rPrChange w:author="Wali G" w:id="77" w:date="2018-06-09T09:15:00Z">
              <w:rPr>
                <w:rFonts w:ascii="Georgia" w:cs="Georgia" w:eastAsia="Georgia" w:hAnsi="Georgia"/>
                <w:color w:val="000000"/>
              </w:rPr>
            </w:rPrChange>
          </w:rPr>
          <w:t xml:space="preserve"> network of frie</w:t>
        </w:r>
        <w:r w:rsidDel="00000000" w:rsidR="00000000" w:rsidRPr="00000000">
          <w:rPr>
            <w:rFonts w:ascii="Arial" w:cs="Arial" w:eastAsia="Arial" w:hAnsi="Arial"/>
            <w:color w:val="000000"/>
            <w:sz w:val="20"/>
            <w:szCs w:val="20"/>
            <w:rtl w:val="0"/>
          </w:rPr>
          <w:t xml:space="preserve">nds on a social networking site</w:t>
        </w:r>
        <w:r w:rsidDel="00000000" w:rsidR="00000000" w:rsidRPr="00000000">
          <w:rPr>
            <w:rFonts w:ascii="Arial" w:cs="Arial" w:eastAsia="Arial" w:hAnsi="Arial"/>
            <w:color w:val="000000"/>
            <w:sz w:val="20"/>
            <w:szCs w:val="20"/>
            <w:rtl w:val="0"/>
            <w:rPrChange w:author="Wali G" w:id="78" w:date="2018-06-09T09:15:00Z">
              <w:rPr>
                <w:rFonts w:ascii="Georgia" w:cs="Georgia" w:eastAsia="Georgia" w:hAnsi="Georgia"/>
                <w:color w:val="000000"/>
              </w:rPr>
            </w:rPrChange>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Leveraging</w:t>
        </w:r>
        <w:r w:rsidDel="00000000" w:rsidR="00000000" w:rsidRPr="00000000">
          <w:rPr>
            <w:rFonts w:ascii="Arial" w:cs="Arial" w:eastAsia="Arial" w:hAnsi="Arial"/>
            <w:color w:val="000000"/>
            <w:sz w:val="20"/>
            <w:szCs w:val="20"/>
            <w:rtl w:val="0"/>
          </w:rPr>
          <w:t xml:space="preserve"> our technology and social m</w:t>
        </w:r>
        <w:r w:rsidDel="00000000" w:rsidR="00000000" w:rsidRPr="00000000">
          <w:rPr>
            <w:rFonts w:ascii="Arial" w:cs="Arial" w:eastAsia="Arial" w:hAnsi="Arial"/>
            <w:color w:val="000000"/>
            <w:sz w:val="20"/>
            <w:szCs w:val="20"/>
            <w:highlight w:val="white"/>
            <w:rtl w:val="0"/>
          </w:rPr>
          <w:t xml:space="preserve">edia can e</w:t>
        </w:r>
        <w:r w:rsidDel="00000000" w:rsidR="00000000" w:rsidRPr="00000000">
          <w:rPr>
            <w:rFonts w:ascii="Arial" w:cs="Arial" w:eastAsia="Arial" w:hAnsi="Arial"/>
            <w:color w:val="000000"/>
            <w:sz w:val="20"/>
            <w:szCs w:val="20"/>
            <w:rtl w:val="0"/>
          </w:rPr>
          <w:t xml:space="preserve">ncourage</w:t>
        </w:r>
        <w:r w:rsidDel="00000000" w:rsidR="00000000" w:rsidRPr="00000000">
          <w:rPr>
            <w:rFonts w:ascii="Arial" w:cs="Arial" w:eastAsia="Arial" w:hAnsi="Arial"/>
            <w:color w:val="000000"/>
            <w:sz w:val="20"/>
            <w:szCs w:val="20"/>
            <w:highlight w:val="white"/>
            <w:rtl w:val="0"/>
          </w:rPr>
          <w:t xml:space="preserve"> healthy eating and exercise to promote health. </w:t>
        </w:r>
        <w:r w:rsidDel="00000000" w:rsidR="00000000" w:rsidRPr="00000000">
          <w:rPr>
            <w:rFonts w:ascii="Arial" w:cs="Arial" w:eastAsia="Arial" w:hAnsi="Arial"/>
            <w:color w:val="000000"/>
            <w:sz w:val="20"/>
            <w:szCs w:val="20"/>
            <w:highlight w:val="white"/>
            <w:vertAlign w:val="superscript"/>
            <w:rtl w:val="0"/>
          </w:rPr>
          <w:t xml:space="preserve">16</w:t>
        </w:r>
        <w:r w:rsidDel="00000000" w:rsidR="00000000" w:rsidRPr="00000000">
          <w:rPr>
            <w:rFonts w:ascii="Arial" w:cs="Arial" w:eastAsia="Arial" w:hAnsi="Arial"/>
            <w:color w:val="000000"/>
            <w:sz w:val="20"/>
            <w:szCs w:val="20"/>
            <w:highlight w:val="white"/>
            <w:rtl w:val="0"/>
          </w:rPr>
          <w:t xml:space="preserve"> </w:t>
        </w:r>
      </w:ins>
      <w:del w:author="Wali G" w:id="75" w:date="2018-06-06T14:26:00Z">
        <w:r w:rsidDel="00000000" w:rsidR="00000000" w:rsidRPr="00000000">
          <w:rPr>
            <w:rFonts w:ascii="Arial" w:cs="Arial" w:eastAsia="Arial" w:hAnsi="Arial"/>
            <w:color w:val="000000"/>
            <w:sz w:val="20"/>
            <w:szCs w:val="20"/>
            <w:highlight w:val="white"/>
            <w:rtl w:val="0"/>
          </w:rPr>
          <w:delText xml:space="preserve">(so </w:delText>
        </w:r>
        <w:r w:rsidDel="00000000" w:rsidR="00000000" w:rsidRPr="00000000">
          <w:rPr>
            <w:rFonts w:ascii="Arial" w:cs="Arial" w:eastAsia="Arial" w:hAnsi="Arial"/>
            <w:color w:val="000000"/>
            <w:sz w:val="20"/>
            <w:szCs w:val="20"/>
            <w:rtl w:val="0"/>
          </w:rPr>
          <w:delText xml:space="preserve">why is content production important-(( contributing to the database?)))</w:delText>
        </w:r>
      </w:del>
      <w:r w:rsidDel="00000000" w:rsidR="00000000" w:rsidRPr="00000000">
        <w:rPr>
          <w:rtl w:val="0"/>
        </w:rPr>
      </w:r>
    </w:p>
    <w:p w:rsidR="00000000" w:rsidDel="00000000" w:rsidP="00000000" w:rsidRDefault="00000000" w:rsidRPr="00000000" w14:paraId="00000034">
      <w:pPr>
        <w:rPr>
          <w:del w:author="Wali G" w:id="79" w:date="2018-06-06T14:19:00Z"/>
          <w:rFonts w:ascii="Arial" w:cs="Arial" w:eastAsia="Arial" w:hAnsi="Arial"/>
          <w:color w:val="000000"/>
          <w:sz w:val="20"/>
          <w:szCs w:val="20"/>
          <w:highlight w:val="white"/>
        </w:rPr>
      </w:pPr>
      <w:del w:author="Wali G" w:id="79" w:date="2018-06-06T14:19:00Z">
        <w:r w:rsidDel="00000000" w:rsidR="00000000" w:rsidRPr="00000000">
          <w:rPr>
            <w:rtl w:val="0"/>
          </w:rPr>
        </w:r>
      </w:del>
    </w:p>
    <w:p w:rsidR="00000000" w:rsidDel="00000000" w:rsidP="00000000" w:rsidRDefault="00000000" w:rsidRPr="00000000" w14:paraId="00000035">
      <w:pPr>
        <w:ind w:firstLine="720"/>
        <w:rPr>
          <w:del w:author="Wali G" w:id="79" w:date="2018-06-06T14:19:00Z"/>
          <w:rFonts w:ascii="Arial" w:cs="Arial" w:eastAsia="Arial" w:hAnsi="Arial"/>
          <w:color w:val="000000"/>
          <w:sz w:val="20"/>
          <w:szCs w:val="20"/>
        </w:rPr>
      </w:pPr>
      <w:del w:author="Wali G" w:id="79" w:date="2018-06-06T14:19:00Z">
        <w:r w:rsidDel="00000000" w:rsidR="00000000" w:rsidRPr="00000000">
          <w:rPr>
            <w:rtl w:val="0"/>
          </w:rPr>
        </w:r>
      </w:del>
    </w:p>
    <w:p w:rsidR="00000000" w:rsidDel="00000000" w:rsidP="00000000" w:rsidRDefault="00000000" w:rsidRPr="00000000" w14:paraId="00000036">
      <w:pPr>
        <w:ind w:firstLine="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The advancements made in technology for mobile devices and excessive gaming contributes to the sedentary lifestyle of children and adolescents. Children are spending hours of non-education activities on their mobile and gaming devices. Two excerpts from the </w:t>
      </w:r>
      <w:del w:author="Wali G" w:id="80" w:date="2018-06-11T10:43:00Z">
        <w:r w:rsidDel="00000000" w:rsidR="00000000" w:rsidRPr="00000000">
          <w:rPr>
            <w:rFonts w:ascii="Arial" w:cs="Arial" w:eastAsia="Arial" w:hAnsi="Arial"/>
            <w:color w:val="000000"/>
            <w:sz w:val="20"/>
            <w:szCs w:val="20"/>
            <w:highlight w:val="white"/>
            <w:rtl w:val="0"/>
          </w:rPr>
          <w:delText xml:space="preserve">AAP (</w:delText>
        </w:r>
      </w:del>
      <w:r w:rsidDel="00000000" w:rsidR="00000000" w:rsidRPr="00000000">
        <w:rPr>
          <w:rFonts w:ascii="Arial" w:cs="Arial" w:eastAsia="Arial" w:hAnsi="Arial"/>
          <w:color w:val="000000"/>
          <w:sz w:val="20"/>
          <w:szCs w:val="20"/>
          <w:highlight w:val="white"/>
          <w:rtl w:val="0"/>
        </w:rPr>
        <w:t xml:space="preserve">American Academy of Pediatrics</w:t>
      </w:r>
      <w:ins w:author="Wali G" w:id="81" w:date="2018-06-11T10:43:00Z">
        <w:r w:rsidDel="00000000" w:rsidR="00000000" w:rsidRPr="00000000">
          <w:rPr>
            <w:rFonts w:ascii="Arial" w:cs="Arial" w:eastAsia="Arial" w:hAnsi="Arial"/>
            <w:color w:val="000000"/>
            <w:sz w:val="20"/>
            <w:szCs w:val="20"/>
            <w:highlight w:val="white"/>
            <w:rtl w:val="0"/>
          </w:rPr>
          <w:t xml:space="preserve"> </w:t>
        </w:r>
      </w:ins>
      <w:del w:author="Wali G" w:id="81" w:date="2018-06-11T10:43:00Z">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recommendation on ‘Children and Media’ are (1) </w:t>
      </w:r>
      <w:r w:rsidDel="00000000" w:rsidR="00000000" w:rsidRPr="00000000">
        <w:rPr>
          <w:rFonts w:ascii="Arial" w:cs="Arial" w:eastAsia="Arial" w:hAnsi="Arial"/>
          <w:color w:val="000000"/>
          <w:sz w:val="20"/>
          <w:szCs w:val="20"/>
          <w:rtl w:val="0"/>
        </w:rPr>
        <w:t xml:space="preserve">For children ages 6 and older, place consistent limits on the time spent using media, and the types of media, and make sure media does not take the place of adequate sleep, physical activity and other behaviors essential to health and (2) </w:t>
      </w:r>
      <w:r w:rsidDel="00000000" w:rsidR="00000000" w:rsidRPr="00000000">
        <w:rPr>
          <w:rFonts w:ascii="Arial" w:cs="Arial" w:eastAsia="Arial" w:hAnsi="Arial"/>
          <w:b w:val="0"/>
          <w:color w:val="000000"/>
          <w:sz w:val="20"/>
          <w:szCs w:val="20"/>
          <w:highlight w:val="white"/>
          <w:rtl w:val="0"/>
        </w:rPr>
        <w:t xml:space="preserve">Don't use technology as an emotional pacifier.</w:t>
      </w:r>
      <w:r w:rsidDel="00000000" w:rsidR="00000000" w:rsidRPr="00000000">
        <w:rPr>
          <w:rFonts w:ascii="Arial" w:cs="Arial" w:eastAsia="Arial" w:hAnsi="Arial"/>
          <w:color w:val="000000"/>
          <w:sz w:val="20"/>
          <w:szCs w:val="20"/>
          <w:highlight w:val="white"/>
          <w:rtl w:val="0"/>
        </w:rPr>
        <w:t xml:space="preserve"> Media can be very effective in keeping kids calm and quiet, but it should not be the only way they learn to calm down. Children need to be taught how to identify and handle strong emotions, invent activities to manage boredom, or calm down through breathing, talking about ways to solve the problem, and finding other strategies for channeling emotions.</w:t>
      </w:r>
      <w:r w:rsidDel="00000000" w:rsidR="00000000" w:rsidRPr="00000000">
        <w:rPr>
          <w:rtl w:val="0"/>
        </w:rPr>
      </w:r>
    </w:p>
    <w:p w:rsidR="00000000" w:rsidDel="00000000" w:rsidP="00000000" w:rsidRDefault="00000000" w:rsidRPr="00000000" w14:paraId="00000038">
      <w:pPr>
        <w:ind w:firstLine="720"/>
        <w:rPr>
          <w:del w:author="Wali G" w:id="82" w:date="2018-06-06T15:37:00Z"/>
          <w:rFonts w:ascii="Arial" w:cs="Arial" w:eastAsia="Arial" w:hAnsi="Arial"/>
          <w:color w:val="000000"/>
          <w:sz w:val="20"/>
          <w:szCs w:val="20"/>
          <w:highlight w:val="white"/>
        </w:rPr>
      </w:pPr>
      <w:del w:author="Wali G" w:id="82" w:date="2018-06-06T15:37:00Z">
        <w:r w:rsidDel="00000000" w:rsidR="00000000" w:rsidRPr="00000000">
          <w:rPr>
            <w:rtl w:val="0"/>
          </w:rPr>
        </w:r>
      </w:del>
    </w:p>
    <w:p w:rsidR="00000000" w:rsidDel="00000000" w:rsidP="00000000" w:rsidRDefault="00000000" w:rsidRPr="00000000" w14:paraId="00000039">
      <w:pPr>
        <w:ind w:firstLine="720"/>
        <w:rPr>
          <w:del w:author="Wali G" w:id="82" w:date="2018-06-06T15:37:00Z"/>
          <w:rFonts w:ascii="Arial" w:cs="Arial" w:eastAsia="Arial" w:hAnsi="Arial"/>
          <w:color w:val="000000"/>
          <w:sz w:val="20"/>
          <w:szCs w:val="20"/>
          <w:highlight w:val="white"/>
        </w:rPr>
      </w:pPr>
      <w:del w:author="Wali G" w:id="82" w:date="2018-06-06T15:37:00Z">
        <w:r w:rsidDel="00000000" w:rsidR="00000000" w:rsidRPr="00000000">
          <w:rPr>
            <w:rFonts w:ascii="Arial" w:cs="Arial" w:eastAsia="Arial" w:hAnsi="Arial"/>
            <w:color w:val="000000"/>
            <w:sz w:val="20"/>
            <w:szCs w:val="20"/>
            <w:highlight w:val="white"/>
            <w:rtl w:val="0"/>
          </w:rPr>
          <w:delText xml:space="preserve">Having practiced preventive pediatric cardiology with a focus on pediatric obesity and associated comorbidities of hypertension, hyperlipidemia, pre-diabetes and patients with Type 2 diabetes, I have served and managed children and their families through mental health interventions, nutrition counseling, and exercise programs through the management of hyperlipidemia, hypertension and type 2 diabetes. My approach has a primary focus on prevention and treatment by changing lifestyle through nutrition and physical fitness counseling </w:delText>
        </w:r>
      </w:del>
    </w:p>
    <w:p w:rsidR="00000000" w:rsidDel="00000000" w:rsidP="00000000" w:rsidRDefault="00000000" w:rsidRPr="00000000" w14:paraId="0000003A">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B">
      <w:pPr>
        <w:ind w:firstLine="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Dr. Sarah Armstrong, Director of the Duke University Lifestyles Program, acknowledged that people are aware of the health implications of obesity.  While progress has been made in addressing the issues, changing the habits is more difficult to achieve. She says, “we need to be more </w:t>
      </w:r>
      <w:r w:rsidDel="00000000" w:rsidR="00000000" w:rsidRPr="00000000">
        <w:rPr>
          <w:rFonts w:ascii="Arial" w:cs="Arial" w:eastAsia="Arial" w:hAnsi="Arial"/>
          <w:i w:val="1"/>
          <w:color w:val="000000"/>
          <w:sz w:val="20"/>
          <w:szCs w:val="20"/>
          <w:highlight w:val="white"/>
          <w:rtl w:val="0"/>
        </w:rPr>
        <w:t xml:space="preserve">disruptive</w:t>
      </w:r>
      <w:r w:rsidDel="00000000" w:rsidR="00000000" w:rsidRPr="00000000">
        <w:rPr>
          <w:rFonts w:ascii="Arial" w:cs="Arial" w:eastAsia="Arial" w:hAnsi="Arial"/>
          <w:color w:val="000000"/>
          <w:sz w:val="20"/>
          <w:szCs w:val="20"/>
          <w:highlight w:val="white"/>
          <w:rtl w:val="0"/>
        </w:rPr>
        <w:t xml:space="preserve"> in our thinking if we want to see a statistical improvement move on a national scale.” </w:t>
      </w:r>
      <w:r w:rsidDel="00000000" w:rsidR="00000000" w:rsidRPr="00000000">
        <w:rPr>
          <w:rFonts w:ascii="Arial" w:cs="Arial" w:eastAsia="Arial" w:hAnsi="Arial"/>
          <w:color w:val="000000"/>
          <w:sz w:val="20"/>
          <w:szCs w:val="20"/>
          <w:highlight w:val="white"/>
          <w:vertAlign w:val="superscript"/>
          <w:rtl w:val="0"/>
        </w:rPr>
        <w:t xml:space="preserve">6</w:t>
      </w: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ab/>
      </w:r>
      <w:r w:rsidDel="00000000" w:rsidR="00000000" w:rsidRPr="00000000">
        <w:rPr>
          <w:rFonts w:ascii="Arial" w:cs="Arial" w:eastAsia="Arial" w:hAnsi="Arial"/>
          <w:color w:val="000000"/>
          <w:sz w:val="20"/>
          <w:szCs w:val="20"/>
          <w:rtl w:val="0"/>
        </w:rPr>
        <w:t xml:space="preserve">Access to technology has become omnipresent and has become affordable at all socioeconomic levels. Youth have also become vulnerable to the effects of technology being used and consumed for no profit.</w:t>
      </w:r>
      <w:r w:rsidDel="00000000" w:rsidR="00000000" w:rsidRPr="00000000">
        <w:rPr>
          <w:rFonts w:ascii="Arial" w:cs="Arial" w:eastAsia="Arial" w:hAnsi="Arial"/>
          <w:color w:val="000000"/>
          <w:sz w:val="20"/>
          <w:szCs w:val="20"/>
          <w:highlight w:val="white"/>
          <w:rtl w:val="0"/>
        </w:rPr>
        <w:tab/>
      </w:r>
    </w:p>
    <w:p w:rsidR="00000000" w:rsidDel="00000000" w:rsidP="00000000" w:rsidRDefault="00000000" w:rsidRPr="00000000" w14:paraId="0000003E">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F">
      <w:pPr>
        <w:ind w:firstLine="720"/>
        <w:rPr>
          <w:rPrChange w:author="Wali G" w:id="87" w:date="2018-06-06T14:22:00Z">
            <w:rPr>
              <w:rFonts w:ascii="Arial" w:cs="Arial" w:eastAsia="Arial" w:hAnsi="Arial"/>
              <w:color w:val="000000"/>
              <w:sz w:val="20"/>
              <w:szCs w:val="20"/>
              <w:highlight w:val="white"/>
            </w:rPr>
          </w:rPrChange>
        </w:rPr>
        <w:pPrChange w:author="Wali G" w:id="0" w:date="2018-06-06T14:22:00Z">
          <w:pPr/>
        </w:pPrChange>
      </w:pPr>
      <w:r w:rsidDel="00000000" w:rsidR="00000000" w:rsidRPr="00000000">
        <w:rPr>
          <w:rFonts w:ascii="Arial" w:cs="Arial" w:eastAsia="Arial" w:hAnsi="Arial"/>
          <w:color w:val="000000"/>
          <w:sz w:val="20"/>
          <w:szCs w:val="20"/>
          <w:highlight w:val="white"/>
          <w:rtl w:val="0"/>
        </w:rPr>
        <w:t xml:space="preserve">I propose a disruptive method by utilizing technology to increase physical activity, improve nutrition and address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mental health</w:t>
      </w:r>
      <w:del w:author="Wali G" w:id="83" w:date="2018-06-06T15:44:00Z">
        <w:r w:rsidDel="00000000" w:rsidR="00000000" w:rsidRPr="00000000">
          <w:rPr>
            <w:rFonts w:ascii="Arial" w:cs="Arial" w:eastAsia="Arial" w:hAnsi="Arial"/>
            <w:color w:val="000000"/>
            <w:sz w:val="20"/>
            <w:szCs w:val="20"/>
            <w:highlight w:val="white"/>
            <w:rtl w:val="0"/>
          </w:rPr>
          <w:delText xml:space="preserve"> concerns that preclude healthy</w:delText>
        </w:r>
        <w:r w:rsidDel="00000000" w:rsidR="00000000" w:rsidRPr="00000000">
          <w:rPr>
            <w:rFonts w:ascii="Arial" w:cs="Arial" w:eastAsia="Arial" w:hAnsi="Arial"/>
            <w:color w:val="000000"/>
            <w:sz w:val="20"/>
            <w:szCs w:val="20"/>
            <w:rtl w:val="0"/>
          </w:rPr>
          <w:delText xml:space="preserve"> choices</w:delText>
        </w:r>
      </w:del>
      <w:r w:rsidDel="00000000" w:rsidR="00000000" w:rsidRPr="00000000">
        <w:rPr>
          <w:rFonts w:ascii="Arial" w:cs="Arial" w:eastAsia="Arial" w:hAnsi="Arial"/>
          <w:color w:val="000000"/>
          <w:sz w:val="20"/>
          <w:szCs w:val="20"/>
          <w:highlight w:val="white"/>
          <w:rtl w:val="0"/>
        </w:rPr>
        <w:t xml:space="preserve">.  We can teach and mentor children and adolescents to use technology to benefit their lives by making affordable</w:t>
      </w:r>
      <w:ins w:author="Wali G" w:id="84" w:date="2018-06-09T09:11:00Z">
        <w:r w:rsidDel="00000000" w:rsidR="00000000" w:rsidRPr="00000000">
          <w:rPr>
            <w:rFonts w:ascii="Arial" w:cs="Arial" w:eastAsia="Arial" w:hAnsi="Arial"/>
            <w:color w:val="000000"/>
            <w:sz w:val="20"/>
            <w:szCs w:val="20"/>
            <w:highlight w:val="white"/>
            <w:rtl w:val="0"/>
          </w:rPr>
          <w:t xml:space="preserve"> </w:t>
        </w:r>
      </w:ins>
      <w:del w:author="Wali G" w:id="84" w:date="2018-06-09T09:11:00Z">
        <w:r w:rsidDel="00000000" w:rsidR="00000000" w:rsidRPr="00000000">
          <w:rPr>
            <w:rFonts w:ascii="Arial" w:cs="Arial" w:eastAsia="Arial" w:hAnsi="Arial"/>
            <w:color w:val="000000"/>
            <w:sz w:val="20"/>
            <w:szCs w:val="20"/>
            <w:highlight w:val="white"/>
            <w:rtl w:val="0"/>
          </w:rPr>
          <w:delText xml:space="preserve">, available, </w:delText>
        </w:r>
      </w:del>
      <w:r w:rsidDel="00000000" w:rsidR="00000000" w:rsidRPr="00000000">
        <w:rPr>
          <w:rFonts w:ascii="Arial" w:cs="Arial" w:eastAsia="Arial" w:hAnsi="Arial"/>
          <w:color w:val="000000"/>
          <w:sz w:val="20"/>
          <w:szCs w:val="20"/>
          <w:highlight w:val="white"/>
          <w:rtl w:val="0"/>
        </w:rPr>
        <w:t xml:space="preserve">and accessible services</w:t>
      </w:r>
      <w:ins w:author="Wali G" w:id="85" w:date="2018-06-09T09:12:00Z">
        <w:r w:rsidDel="00000000" w:rsidR="00000000" w:rsidRPr="00000000">
          <w:rPr>
            <w:rFonts w:ascii="Arial" w:cs="Arial" w:eastAsia="Arial" w:hAnsi="Arial"/>
            <w:color w:val="000000"/>
            <w:sz w:val="20"/>
            <w:szCs w:val="20"/>
            <w:highlight w:val="white"/>
            <w:rtl w:val="0"/>
          </w:rPr>
          <w:t xml:space="preserve"> including mobile and</w:t>
        </w:r>
      </w:ins>
      <w:del w:author="Wali G" w:id="85" w:date="2018-06-09T09:12:00Z">
        <w:r w:rsidDel="00000000" w:rsidR="00000000" w:rsidRPr="00000000">
          <w:rPr>
            <w:rFonts w:ascii="Arial" w:cs="Arial" w:eastAsia="Arial" w:hAnsi="Arial"/>
            <w:color w:val="000000"/>
            <w:sz w:val="20"/>
            <w:szCs w:val="20"/>
            <w:highlight w:val="white"/>
            <w:rtl w:val="0"/>
          </w:rPr>
          <w:delText xml:space="preserve"> and</w:delText>
        </w:r>
      </w:del>
      <w:r w:rsidDel="00000000" w:rsidR="00000000" w:rsidRPr="00000000">
        <w:rPr>
          <w:rFonts w:ascii="Arial" w:cs="Arial" w:eastAsia="Arial" w:hAnsi="Arial"/>
          <w:color w:val="000000"/>
          <w:sz w:val="20"/>
          <w:szCs w:val="20"/>
          <w:highlight w:val="white"/>
          <w:rtl w:val="0"/>
        </w:rPr>
        <w:t xml:space="preserve"> web applications for individuals and families that will allow them to succeed in building a healthy lifestyle. The web and/or mobile application will promote increased movement and creative healthy recipes using the foods the family has in their home</w:t>
      </w:r>
      <w:del w:author="Wali G" w:id="86" w:date="2018-06-09T09:12:00Z">
        <w:r w:rsidDel="00000000" w:rsidR="00000000" w:rsidRPr="00000000">
          <w:rPr>
            <w:rFonts w:ascii="Arial" w:cs="Arial" w:eastAsia="Arial" w:hAnsi="Arial"/>
            <w:color w:val="000000"/>
            <w:sz w:val="20"/>
            <w:szCs w:val="20"/>
            <w:highlight w:val="white"/>
            <w:rtl w:val="0"/>
          </w:rPr>
          <w:delText xml:space="preserve">. You need to finish this thought here.</w:delText>
        </w:r>
      </w:del>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1">
      <w:pPr>
        <w:ind w:firstLine="720"/>
        <w:rPr>
          <w:shd w:fill="auto" w:val="clear"/>
          <w:rPrChange w:author="Wali G" w:id="88" w:date="2018-06-11T11:22:00Z">
            <w:rPr>
              <w:rFonts w:ascii="Arial" w:cs="Arial" w:eastAsia="Arial" w:hAnsi="Arial"/>
              <w:color w:val="000000"/>
              <w:sz w:val="20"/>
              <w:szCs w:val="20"/>
            </w:rPr>
          </w:rPrChange>
        </w:rPr>
        <w:pPrChange w:author="Wali G" w:id="0" w:date="2018-06-11T11:22:00Z">
          <w:pPr/>
        </w:pPrChange>
      </w:pPr>
      <w:r w:rsidDel="00000000" w:rsidR="00000000" w:rsidRPr="00000000">
        <w:rPr>
          <w:rFonts w:ascii="Arial" w:cs="Arial" w:eastAsia="Arial" w:hAnsi="Arial"/>
          <w:color w:val="000000"/>
          <w:sz w:val="20"/>
          <w:szCs w:val="20"/>
          <w:rtl w:val="0"/>
        </w:rPr>
        <w:t xml:space="preserve">Along with limiting the overuse of technology</w:t>
      </w:r>
      <w:r w:rsidDel="00000000" w:rsidR="00000000" w:rsidRPr="00000000">
        <w:rPr>
          <w:rFonts w:ascii="Arial" w:cs="Arial" w:eastAsia="Arial" w:hAnsi="Arial"/>
          <w:color w:val="ff0000"/>
          <w:sz w:val="20"/>
          <w:szCs w:val="20"/>
          <w:rtl w:val="0"/>
        </w:rPr>
        <w:t xml:space="preserve">,</w:t>
      </w:r>
      <w:r w:rsidDel="00000000" w:rsidR="00000000" w:rsidRPr="00000000">
        <w:rPr>
          <w:rFonts w:ascii="Arial" w:cs="Arial" w:eastAsia="Arial" w:hAnsi="Arial"/>
          <w:color w:val="000000"/>
          <w:sz w:val="20"/>
          <w:szCs w:val="20"/>
          <w:rtl w:val="0"/>
        </w:rPr>
        <w:t xml:space="preserve"> we will teach individuals and families how to use their personal technology to make every day healthy choices. </w:t>
      </w:r>
    </w:p>
    <w:p w:rsidR="00000000" w:rsidDel="00000000" w:rsidP="00000000" w:rsidRDefault="00000000" w:rsidRPr="00000000" w14:paraId="00000042">
      <w:pPr>
        <w:rPr>
          <w:ins w:author="Wali G" w:id="89" w:date="2018-06-09T09:13:00Z"/>
          <w:rFonts w:ascii="Arial" w:cs="Arial" w:eastAsia="Arial" w:hAnsi="Arial"/>
          <w:b w:val="1"/>
          <w:color w:val="000000"/>
          <w:sz w:val="20"/>
          <w:szCs w:val="20"/>
          <w:highlight w:val="white"/>
        </w:rPr>
      </w:pPr>
      <w:ins w:author="Wali G" w:id="89" w:date="2018-06-09T09:13:00Z">
        <w:r w:rsidDel="00000000" w:rsidR="00000000" w:rsidRPr="00000000">
          <w:rPr>
            <w:rtl w:val="0"/>
          </w:rPr>
        </w:r>
      </w:ins>
    </w:p>
    <w:p w:rsidR="00000000" w:rsidDel="00000000" w:rsidP="00000000" w:rsidRDefault="00000000" w:rsidRPr="00000000" w14:paraId="00000043">
      <w:pPr>
        <w:rPr>
          <w:ins w:author="Wali G" w:id="89" w:date="2018-06-09T09:13:00Z"/>
          <w:rFonts w:ascii="Arial" w:cs="Arial" w:eastAsia="Arial" w:hAnsi="Arial"/>
          <w:color w:val="000000"/>
          <w:sz w:val="20"/>
          <w:szCs w:val="20"/>
          <w:highlight w:val="white"/>
        </w:rPr>
      </w:pPr>
      <w:ins w:author="Wali G" w:id="89" w:date="2018-06-09T09:13:00Z">
        <w:r w:rsidDel="00000000" w:rsidR="00000000" w:rsidRPr="00000000">
          <w:rPr>
            <w:rFonts w:ascii="Arial" w:cs="Arial" w:eastAsia="Arial" w:hAnsi="Arial"/>
            <w:color w:val="000000"/>
            <w:sz w:val="20"/>
            <w:szCs w:val="20"/>
            <w:highlight w:val="white"/>
            <w:rtl w:val="0"/>
          </w:rPr>
          <w:tab/>
          <w:t xml:space="preserve">The following section will describe the sections of the </w:t>
        </w:r>
        <w:r w:rsidDel="00000000" w:rsidR="00000000" w:rsidRPr="00000000">
          <w:rPr>
            <w:rFonts w:ascii="Arial" w:cs="Arial" w:eastAsia="Arial" w:hAnsi="Arial"/>
            <w:i w:val="1"/>
            <w:color w:val="000000"/>
            <w:sz w:val="20"/>
            <w:szCs w:val="20"/>
            <w:highlight w:val="white"/>
            <w:rtl w:val="0"/>
            <w:rPrChange w:author="Wali G" w:id="90" w:date="2018-06-09T09:15:00Z">
              <w:rPr>
                <w:rFonts w:ascii="Arial" w:cs="Arial" w:eastAsia="Arial" w:hAnsi="Arial"/>
                <w:color w:val="000000"/>
                <w:sz w:val="20"/>
                <w:szCs w:val="20"/>
                <w:highlight w:val="white"/>
              </w:rPr>
            </w:rPrChange>
          </w:rPr>
          <w:t xml:space="preserve">MedMindMe</w:t>
        </w:r>
        <w:r w:rsidDel="00000000" w:rsidR="00000000" w:rsidRPr="00000000">
          <w:rPr>
            <w:rFonts w:ascii="Arial" w:cs="Arial" w:eastAsia="Arial" w:hAnsi="Arial"/>
            <w:color w:val="000000"/>
            <w:sz w:val="20"/>
            <w:szCs w:val="20"/>
            <w:highlight w:val="white"/>
            <w:rtl w:val="0"/>
          </w:rPr>
          <w:t xml:space="preserve"> Application</w:t>
        </w:r>
      </w:ins>
    </w:p>
    <w:p w:rsidR="00000000" w:rsidDel="00000000" w:rsidP="00000000" w:rsidRDefault="00000000" w:rsidRPr="00000000" w14:paraId="00000044">
      <w:pPr>
        <w:rPr>
          <w:rFonts w:ascii="Arial" w:cs="Arial" w:eastAsia="Arial" w:hAnsi="Arial"/>
          <w:color w:val="000000"/>
          <w:sz w:val="20"/>
          <w:szCs w:val="20"/>
          <w:highlight w:val="white"/>
          <w:rPrChange w:author="Wali G" w:id="91" w:date="2018-06-09T09:15:00Z">
            <w:rPr>
              <w:rFonts w:ascii="Arial" w:cs="Arial" w:eastAsia="Arial" w:hAnsi="Arial"/>
              <w:b w:val="1"/>
              <w:color w:val="000000"/>
              <w:sz w:val="20"/>
              <w:szCs w:val="20"/>
              <w:highlight w:val="white"/>
            </w:rPr>
          </w:rPrChang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Wali G" w:id="93" w:date="2018-06-09T09:15:00Z"/>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Physical activity</w:t>
      </w:r>
      <w:del w:author="Wali G" w:id="92" w:date="2018-06-09T09:14: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delText xml:space="preserve"> in individuals and families is as follows</w:delText>
        </w:r>
      </w:del>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del w:author="Wali G" w:id="93" w:date="2018-06-09T09:15:00Z">
        <w:r w:rsidDel="00000000" w:rsidR="00000000" w:rsidRPr="00000000">
          <w:rPr>
            <w:rtl w:val="0"/>
          </w:rPr>
        </w:r>
      </w:del>
    </w:p>
    <w:p w:rsidR="00000000" w:rsidDel="00000000" w:rsidP="00000000" w:rsidRDefault="00000000" w:rsidRPr="00000000" w14:paraId="00000046">
      <w:pPr>
        <w:keepNext w:val="0"/>
        <w:keepLines w:val="0"/>
        <w:widowControl w:val="1"/>
        <w:numPr>
          <w:ilvl w:val="0"/>
          <w:numId w:val="1"/>
        </w:numPr>
        <w:spacing w:after="0" w:before="0" w:line="240" w:lineRule="auto"/>
        <w:ind w:left="720" w:right="0" w:hanging="360"/>
        <w:jc w:val="left"/>
        <w:rPr>
          <w:del w:author="Wali G" w:id="93" w:date="2018-06-09T09:15:00Z"/>
          <w:rFonts w:ascii="Arial" w:cs="Arial" w:eastAsia="Arial" w:hAnsi="Arial"/>
          <w:i w:val="0"/>
          <w:smallCaps w:val="0"/>
          <w:strike w:val="0"/>
          <w:color w:val="000000"/>
          <w:sz w:val="20"/>
          <w:szCs w:val="20"/>
          <w:u w:val="none"/>
          <w:shd w:fill="auto" w:val="clear"/>
          <w:vertAlign w:val="baseline"/>
          <w:rPrChange w:author="Wali G" w:id="96" w:date="2018-06-09T09:14:00Z">
            <w:rPr/>
          </w:rPrChange>
        </w:rPr>
        <w:pPrChange w:author="Wali G" w:id="0" w:date="2018-06-09T09:14:00Z">
          <w:pPr>
            <w:ind w:left="360" w:firstLine="720"/>
          </w:pPr>
        </w:pPrChange>
      </w:pPr>
      <w:del w:author="Wali G" w:id="93" w:date="2018-06-09T09:15:00Z">
        <w:r w:rsidDel="00000000" w:rsidR="00000000" w:rsidRPr="00000000">
          <w:rPr>
            <w:rFonts w:ascii="Arial" w:cs="Arial" w:eastAsia="Arial" w:hAnsi="Arial"/>
            <w:b w:val="1"/>
            <w:color w:val="000000"/>
            <w:sz w:val="20"/>
            <w:szCs w:val="20"/>
            <w:rtl w:val="0"/>
            <w:rPrChange w:author="Wali G" w:id="94" w:date="2018-06-09T09:15:00Z">
              <w:rPr/>
            </w:rPrChange>
          </w:rPr>
          <w:delText xml:space="preserve">(aa.) Viewing a database of common exercises to create a workout tailored to the materials on hand</w:delText>
        </w:r>
        <w:r w:rsidDel="00000000" w:rsidR="00000000" w:rsidRPr="00000000">
          <w:rPr>
            <w:rtl w:val="0"/>
          </w:rPr>
        </w:r>
      </w:del>
    </w:p>
    <w:p w:rsidR="00000000" w:rsidDel="00000000" w:rsidP="00000000" w:rsidRDefault="00000000" w:rsidRPr="00000000" w14:paraId="00000047">
      <w:pPr>
        <w:keepNext w:val="0"/>
        <w:keepLines w:val="0"/>
        <w:widowControl w:val="1"/>
        <w:numPr>
          <w:ilvl w:val="0"/>
          <w:numId w:val="1"/>
        </w:numP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Change w:author="Wali G" w:id="98" w:date="2018-06-09T09:15:00Z">
            <w:rPr/>
          </w:rPrChange>
        </w:rPr>
        <w:pPrChange w:author="Wali G" w:id="0" w:date="2018-06-09T09:15:00Z">
          <w:pPr>
            <w:ind w:left="360" w:firstLine="720"/>
          </w:pPr>
        </w:pPrChange>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Individuals or families will have the option o</w:t>
      </w:r>
      <w:ins w:author="Wali G" w:id="99"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w:t>
        </w:r>
      </w:ins>
      <w:del w:author="Wali G" w:id="99"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f</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Creat</w:t>
      </w:r>
      <w:ins w:author="Wali G" w:id="100"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ing</w:t>
        </w:r>
      </w:ins>
      <w:del w:author="Wali G" w:id="100"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e</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 2 </w:t>
      </w:r>
      <w:del w:author="Wali G" w:id="101" w:date="2018-06-06T15:45: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-3 </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minute</w:t>
      </w:r>
      <w:del w:author="Wali G" w:id="102" w:date="2018-06-06T15:45: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s</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video of an activity or exercise </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Viewing an activity or exercise another individual or family has created</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activity or video will be categorized based on </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Place</w:t>
      </w:r>
      <w:del w:author="Wali G" w:id="103" w:date="2018-06-09T09:16: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of residence</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 apartment, townhome, single family home, park, gym</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Number of people needed to perform the activity or exercise</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complexity of the activity or exercise (Level 1 – 5)</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video can be posted to</w:t>
      </w:r>
      <w:ins w:author="Wali G" w:id="104" w:date="2018-06-07T10:52: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the application and </w:t>
        </w:r>
      </w:ins>
      <w:del w:author="Wali G" w:id="104" w:date="2018-06-07T10:52: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social media (Facebook, Twitter, Instagram, Snapchat).</w:t>
      </w:r>
    </w:p>
    <w:p w:rsidR="00000000" w:rsidDel="00000000" w:rsidP="00000000" w:rsidRDefault="00000000" w:rsidRPr="00000000" w14:paraId="00000050">
      <w:pPr>
        <w:rPr>
          <w:rFonts w:ascii="Arial" w:cs="Arial" w:eastAsia="Arial" w:hAnsi="Arial"/>
          <w:color w:val="000000"/>
          <w:sz w:val="20"/>
          <w:szCs w:val="20"/>
          <w:highlight w:val="white"/>
          <w:vertAlign w:val="superscript"/>
        </w:rPr>
      </w:pPr>
      <w:r w:rsidDel="00000000" w:rsidR="00000000" w:rsidRPr="00000000">
        <w:rPr>
          <w:rtl w:val="0"/>
        </w:rPr>
      </w:r>
    </w:p>
    <w:p w:rsidR="00000000" w:rsidDel="00000000" w:rsidP="00000000" w:rsidRDefault="00000000" w:rsidRPr="00000000" w14:paraId="00000051">
      <w:pPr>
        <w:ind w:firstLine="360"/>
        <w:rPr>
          <w:shd w:fill="auto" w:val="clear"/>
          <w:rPrChange w:author="Wali G" w:id="114" w:date="2018-06-09T09:17:00Z">
            <w:rPr>
              <w:rFonts w:ascii="Arial" w:cs="Arial" w:eastAsia="Arial" w:hAnsi="Arial"/>
              <w:color w:val="000000"/>
              <w:sz w:val="20"/>
              <w:szCs w:val="20"/>
            </w:rPr>
          </w:rPrChange>
        </w:rPr>
        <w:pPrChange w:author="Wali G" w:id="0" w:date="2018-06-09T09:17:00Z">
          <w:pPr/>
        </w:pPrChange>
      </w:pPr>
      <w:r w:rsidDel="00000000" w:rsidR="00000000" w:rsidRPr="00000000">
        <w:rPr>
          <w:rFonts w:ascii="Arial" w:cs="Arial" w:eastAsia="Arial" w:hAnsi="Arial"/>
          <w:color w:val="000000"/>
          <w:sz w:val="20"/>
          <w:szCs w:val="20"/>
          <w:rtl w:val="0"/>
        </w:rPr>
        <w:t xml:space="preserve">Teens can contribute positive and educational content to influence the health of others </w:t>
      </w:r>
      <w:ins w:author="Wali G" w:id="105" w:date="2018-05-21T14:31:00Z">
        <w:r w:rsidDel="00000000" w:rsidR="00000000" w:rsidRPr="00000000">
          <w:rPr>
            <w:rFonts w:ascii="Arial" w:cs="Arial" w:eastAsia="Arial" w:hAnsi="Arial"/>
            <w:color w:val="000000"/>
            <w:sz w:val="20"/>
            <w:szCs w:val="20"/>
            <w:highlight w:val="white"/>
            <w:rtl w:val="0"/>
          </w:rPr>
          <w:t xml:space="preserve">b</w:t>
        </w:r>
      </w:ins>
      <w:del w:author="Wali G" w:id="105" w:date="2018-05-21T14:31:00Z">
        <w:r w:rsidDel="00000000" w:rsidR="00000000" w:rsidRPr="00000000">
          <w:rPr>
            <w:rFonts w:ascii="Arial" w:cs="Arial" w:eastAsia="Arial" w:hAnsi="Arial"/>
            <w:color w:val="000000"/>
            <w:sz w:val="20"/>
            <w:szCs w:val="20"/>
            <w:highlight w:val="white"/>
            <w:rtl w:val="0"/>
          </w:rPr>
          <w:delText xml:space="preserve">B</w:delText>
        </w:r>
      </w:del>
      <w:r w:rsidDel="00000000" w:rsidR="00000000" w:rsidRPr="00000000">
        <w:rPr>
          <w:rFonts w:ascii="Arial" w:cs="Arial" w:eastAsia="Arial" w:hAnsi="Arial"/>
          <w:color w:val="000000"/>
          <w:sz w:val="20"/>
          <w:szCs w:val="20"/>
          <w:highlight w:val="white"/>
          <w:rtl w:val="0"/>
        </w:rPr>
        <w:t xml:space="preserve">y creating and sharing</w:t>
      </w:r>
      <w:ins w:author="Wali G" w:id="106" w:date="2018-06-06T16:09:00Z">
        <w:r w:rsidDel="00000000" w:rsidR="00000000" w:rsidRPr="00000000">
          <w:rPr>
            <w:rFonts w:ascii="Arial" w:cs="Arial" w:eastAsia="Arial" w:hAnsi="Arial"/>
            <w:color w:val="000000"/>
            <w:sz w:val="20"/>
            <w:szCs w:val="20"/>
            <w:highlight w:val="white"/>
            <w:rtl w:val="0"/>
          </w:rPr>
          <w:t xml:space="preserve"> exercise</w:t>
        </w:r>
      </w:ins>
      <w:r w:rsidDel="00000000" w:rsidR="00000000" w:rsidRPr="00000000">
        <w:rPr>
          <w:rFonts w:ascii="Arial" w:cs="Arial" w:eastAsia="Arial" w:hAnsi="Arial"/>
          <w:color w:val="000000"/>
          <w:sz w:val="20"/>
          <w:szCs w:val="20"/>
          <w:highlight w:val="white"/>
          <w:rtl w:val="0"/>
        </w:rPr>
        <w:t xml:space="preserve"> videos</w:t>
      </w:r>
      <w:del w:author="Wali G" w:id="107" w:date="2018-05-21T14:30:00Z">
        <w:r w:rsidDel="00000000" w:rsidR="00000000" w:rsidRPr="00000000">
          <w:rPr>
            <w:rFonts w:ascii="Arial" w:cs="Arial" w:eastAsia="Arial" w:hAnsi="Arial"/>
            <w:color w:val="000000"/>
            <w:sz w:val="20"/>
            <w:szCs w:val="20"/>
            <w:highlight w:val="white"/>
            <w:rtl w:val="0"/>
          </w:rPr>
          <w:delText xml:space="preserve"> teens and can c</w:delText>
        </w:r>
      </w:del>
      <w:r w:rsidDel="00000000" w:rsidR="00000000" w:rsidRPr="00000000">
        <w:rPr>
          <w:rFonts w:ascii="Arial" w:cs="Arial" w:eastAsia="Arial" w:hAnsi="Arial"/>
          <w:color w:val="000000"/>
          <w:sz w:val="20"/>
          <w:szCs w:val="20"/>
          <w:highlight w:val="white"/>
          <w:rtl w:val="0"/>
        </w:rPr>
        <w:t xml:space="preserve">.</w:t>
      </w:r>
      <w:ins w:author="Wali G" w:id="108" w:date="2018-05-21T14:31:00Z">
        <w:r w:rsidDel="00000000" w:rsidR="00000000" w:rsidRPr="00000000">
          <w:rPr>
            <w:rFonts w:ascii="Arial" w:cs="Arial" w:eastAsia="Arial" w:hAnsi="Arial"/>
            <w:color w:val="000000"/>
            <w:sz w:val="20"/>
            <w:szCs w:val="20"/>
            <w:highlight w:val="white"/>
            <w:rtl w:val="0"/>
          </w:rPr>
          <w:t xml:space="preserve">  </w:t>
        </w:r>
      </w:ins>
      <w:del w:author="Wali G" w:id="108" w:date="2018-05-21T14:31:00Z">
        <w:r w:rsidDel="00000000" w:rsidR="00000000" w:rsidRPr="00000000">
          <w:rPr>
            <w:rFonts w:ascii="Arial" w:cs="Arial" w:eastAsia="Arial" w:hAnsi="Arial"/>
            <w:color w:val="000000"/>
            <w:sz w:val="20"/>
            <w:szCs w:val="20"/>
            <w:highlight w:val="white"/>
            <w:rtl w:val="0"/>
          </w:rPr>
          <w:delText xml:space="preserve"> </w:delText>
        </w:r>
      </w:del>
      <w:ins w:author="Wali G" w:id="109" w:date="2018-05-21T14:31:00Z">
        <w:r w:rsidDel="00000000" w:rsidR="00000000" w:rsidRPr="00000000">
          <w:rPr>
            <w:rFonts w:ascii="Arial" w:cs="Arial" w:eastAsia="Arial" w:hAnsi="Arial"/>
            <w:color w:val="000000"/>
            <w:sz w:val="20"/>
            <w:szCs w:val="20"/>
            <w:highlight w:val="white"/>
            <w:rtl w:val="0"/>
          </w:rPr>
          <w:t xml:space="preserve">The</w:t>
        </w:r>
      </w:ins>
      <w:del w:author="Wali G" w:id="109" w:date="2018-05-21T14:31:00Z">
        <w:r w:rsidDel="00000000" w:rsidR="00000000" w:rsidRPr="00000000">
          <w:rPr>
            <w:rFonts w:ascii="Arial" w:cs="Arial" w:eastAsia="Arial" w:hAnsi="Arial"/>
            <w:color w:val="000000"/>
            <w:sz w:val="20"/>
            <w:szCs w:val="20"/>
            <w:highlight w:val="white"/>
            <w:rtl w:val="0"/>
          </w:rPr>
          <w:delText xml:space="preserve">My</w:delText>
        </w:r>
      </w:del>
      <w:r w:rsidDel="00000000" w:rsidR="00000000" w:rsidRPr="00000000">
        <w:rPr>
          <w:rFonts w:ascii="Arial" w:cs="Arial" w:eastAsia="Arial" w:hAnsi="Arial"/>
          <w:color w:val="000000"/>
          <w:sz w:val="20"/>
          <w:szCs w:val="20"/>
          <w:highlight w:val="white"/>
          <w:rtl w:val="0"/>
        </w:rPr>
        <w:t xml:space="preserve"> hypothesis is, if children, adolescents and families are able to observe others i</w:t>
      </w:r>
      <w:ins w:author="Wali G" w:id="110" w:date="2018-06-06T15:45:00Z">
        <w:r w:rsidDel="00000000" w:rsidR="00000000" w:rsidRPr="00000000">
          <w:rPr>
            <w:rFonts w:ascii="Arial" w:cs="Arial" w:eastAsia="Arial" w:hAnsi="Arial"/>
            <w:color w:val="000000"/>
            <w:sz w:val="20"/>
            <w:szCs w:val="20"/>
            <w:highlight w:val="white"/>
            <w:rtl w:val="0"/>
          </w:rPr>
          <w:t xml:space="preserve">n</w:t>
        </w:r>
      </w:ins>
      <w:del w:author="Wali G" w:id="110" w:date="2018-06-06T15:45:00Z">
        <w:r w:rsidDel="00000000" w:rsidR="00000000" w:rsidRPr="00000000">
          <w:rPr>
            <w:rFonts w:ascii="Arial" w:cs="Arial" w:eastAsia="Arial" w:hAnsi="Arial"/>
            <w:color w:val="000000"/>
            <w:sz w:val="20"/>
            <w:szCs w:val="20"/>
            <w:highlight w:val="white"/>
            <w:rtl w:val="0"/>
          </w:rPr>
          <w:delText xml:space="preserve">s</w:delText>
        </w:r>
      </w:del>
      <w:r w:rsidDel="00000000" w:rsidR="00000000" w:rsidRPr="00000000">
        <w:rPr>
          <w:rFonts w:ascii="Arial" w:cs="Arial" w:eastAsia="Arial" w:hAnsi="Arial"/>
          <w:color w:val="000000"/>
          <w:sz w:val="20"/>
          <w:szCs w:val="20"/>
          <w:highlight w:val="white"/>
          <w:rtl w:val="0"/>
        </w:rPr>
        <w:t xml:space="preserve"> a similar environment</w:t>
      </w:r>
      <w:ins w:author="Wali G" w:id="111" w:date="2018-06-06T15:45:00Z">
        <w:r w:rsidDel="00000000" w:rsidR="00000000" w:rsidRPr="00000000">
          <w:rPr>
            <w:rFonts w:ascii="Arial" w:cs="Arial" w:eastAsia="Arial" w:hAnsi="Arial"/>
            <w:color w:val="000000"/>
            <w:sz w:val="20"/>
            <w:szCs w:val="20"/>
            <w:highlight w:val="white"/>
            <w:rtl w:val="0"/>
          </w:rPr>
          <w:t xml:space="preserve"> and </w:t>
        </w:r>
      </w:ins>
      <w:del w:author="Wali G" w:id="111" w:date="2018-06-06T15:45:00Z">
        <w:r w:rsidDel="00000000" w:rsidR="00000000" w:rsidRPr="00000000">
          <w:rPr>
            <w:rFonts w:ascii="Arial" w:cs="Arial" w:eastAsia="Arial" w:hAnsi="Arial"/>
            <w:color w:val="000000"/>
            <w:sz w:val="20"/>
            <w:szCs w:val="20"/>
            <w:highlight w:val="white"/>
            <w:rtl w:val="0"/>
          </w:rPr>
          <w:delText xml:space="preserve"> </w:delText>
        </w:r>
      </w:del>
      <w:r w:rsidDel="00000000" w:rsidR="00000000" w:rsidRPr="00000000">
        <w:rPr>
          <w:rFonts w:ascii="Arial" w:cs="Arial" w:eastAsia="Arial" w:hAnsi="Arial"/>
          <w:color w:val="000000"/>
          <w:sz w:val="20"/>
          <w:szCs w:val="20"/>
          <w:highlight w:val="white"/>
          <w:rtl w:val="0"/>
        </w:rPr>
        <w:t xml:space="preserve">performing </w:t>
      </w:r>
      <w:del w:author="Wali G" w:id="112" w:date="2018-06-06T16:09:00Z">
        <w:r w:rsidDel="00000000" w:rsidR="00000000" w:rsidRPr="00000000">
          <w:rPr>
            <w:rFonts w:ascii="Arial" w:cs="Arial" w:eastAsia="Arial" w:hAnsi="Arial"/>
            <w:color w:val="000000"/>
            <w:sz w:val="20"/>
            <w:szCs w:val="20"/>
            <w:highlight w:val="white"/>
            <w:rtl w:val="0"/>
          </w:rPr>
          <w:delText xml:space="preserve">activities</w:delText>
        </w:r>
      </w:del>
      <w:ins w:author="Wali G" w:id="112" w:date="2018-06-06T16:09:00Z">
        <w:r w:rsidDel="00000000" w:rsidR="00000000" w:rsidRPr="00000000">
          <w:rPr>
            <w:rFonts w:ascii="Arial" w:cs="Arial" w:eastAsia="Arial" w:hAnsi="Arial"/>
            <w:color w:val="000000"/>
            <w:sz w:val="20"/>
            <w:szCs w:val="20"/>
            <w:highlight w:val="white"/>
            <w:rtl w:val="0"/>
          </w:rPr>
          <w:t xml:space="preserve">healthy activities</w:t>
        </w:r>
      </w:ins>
      <w:r w:rsidDel="00000000" w:rsidR="00000000" w:rsidRPr="00000000">
        <w:rPr>
          <w:rFonts w:ascii="Arial" w:cs="Arial" w:eastAsia="Arial" w:hAnsi="Arial"/>
          <w:color w:val="000000"/>
          <w:sz w:val="20"/>
          <w:szCs w:val="20"/>
          <w:highlight w:val="white"/>
          <w:rtl w:val="0"/>
        </w:rPr>
        <w:t xml:space="preserve"> this will increase activity level</w:t>
      </w:r>
      <w:ins w:author="Wali G" w:id="113" w:date="2018-06-06T15:46:00Z">
        <w:r w:rsidDel="00000000" w:rsidR="00000000" w:rsidRPr="00000000">
          <w:rPr>
            <w:rFonts w:ascii="Arial" w:cs="Arial" w:eastAsia="Arial" w:hAnsi="Arial"/>
            <w:color w:val="000000"/>
            <w:sz w:val="20"/>
            <w:szCs w:val="20"/>
            <w:highlight w:val="white"/>
            <w:rtl w:val="0"/>
          </w:rPr>
          <w:t xml:space="preserve"> of individuals in their social network.</w:t>
        </w:r>
      </w:ins>
      <w:del w:author="Wali G" w:id="113" w:date="2018-06-06T15:46:00Z">
        <w:r w:rsidDel="00000000" w:rsidR="00000000" w:rsidRPr="00000000">
          <w:rPr>
            <w:rFonts w:ascii="Arial" w:cs="Arial" w:eastAsia="Arial" w:hAnsi="Arial"/>
            <w:color w:val="000000"/>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052">
      <w:pPr>
        <w:rPr>
          <w:del w:author="Wali G" w:id="115" w:date="2018-06-09T09:17:00Z"/>
          <w:rFonts w:ascii="Arial" w:cs="Arial" w:eastAsia="Arial" w:hAnsi="Arial"/>
          <w:color w:val="ff0000"/>
          <w:sz w:val="20"/>
          <w:szCs w:val="20"/>
        </w:rPr>
      </w:pPr>
      <w:del w:author="Wali G" w:id="115" w:date="2018-06-09T09:17:00Z">
        <w:r w:rsidDel="00000000" w:rsidR="00000000" w:rsidRPr="00000000">
          <w:rPr>
            <w:rtl w:val="0"/>
          </w:rPr>
        </w:r>
      </w:del>
    </w:p>
    <w:p w:rsidR="00000000" w:rsidDel="00000000" w:rsidP="00000000" w:rsidRDefault="00000000" w:rsidRPr="00000000" w14:paraId="00000053">
      <w:pPr>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117" w:date="2018-06-09T09:17:00Z"/>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Nutrition</w:t>
      </w:r>
      <w:ins w:author="Wali G" w:id="116" w:date="2018-06-06T15:47: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ins>
      <w:del w:author="Wali G" w:id="116" w:date="2018-06-06T15:47:00Z">
        <w:r w:rsidDel="00000000" w:rsidR="00000000" w:rsidRPr="00000000">
          <w:rPr>
            <w:rFonts w:ascii="Arial" w:cs="Arial" w:eastAsia="Arial" w:hAnsi="Arial"/>
            <w:b w:val="1"/>
            <w:i w:val="0"/>
            <w:smallCaps w:val="0"/>
            <w:strike w:val="0"/>
            <w:color w:val="000000"/>
            <w:sz w:val="20"/>
            <w:szCs w:val="20"/>
            <w:highlight w:val="white"/>
            <w:u w:val="none"/>
            <w:vertAlign w:val="baseline"/>
            <w:rtl w:val="0"/>
          </w:rPr>
          <w:delText xml:space="preserve"> –</w:delText>
        </w:r>
      </w:del>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ins w:author="Wali G" w:id="117" w:date="2018-06-09T09:17:00Z">
        <w:r w:rsidDel="00000000" w:rsidR="00000000" w:rsidRPr="00000000">
          <w:rPr>
            <w:rtl w:val="0"/>
          </w:rPr>
        </w:r>
      </w:ins>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u w:val="none"/>
          <w:vertAlign w:val="baseline"/>
          <w:rPrChange w:author="Wali G" w:id="121" w:date="2018-06-09T09:17:00Z">
            <w:rPr>
              <w:rFonts w:ascii="Arial" w:cs="Arial" w:eastAsia="Arial" w:hAnsi="Arial"/>
              <w:i w:val="0"/>
              <w:smallCaps w:val="0"/>
              <w:strike w:val="0"/>
              <w:color w:val="000000"/>
              <w:sz w:val="20"/>
              <w:szCs w:val="20"/>
              <w:highlight w:val="white"/>
              <w:u w:val="none"/>
              <w:vertAlign w:val="baseline"/>
            </w:rPr>
          </w:rPrChange>
        </w:rPr>
        <w:pPrChange w:author="Wali G" w:id="0" w:date="2018-06-09T09:17:00Z">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Adolescents and Parents can </w:t>
      </w:r>
      <w:ins w:author="Wali G" w:id="119" w:date="2018-06-06T16:1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create and </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18" w:date="2018-06-09T09:17:00Z">
            <w:rPr>
              <w:rFonts w:ascii="Arial" w:cs="Arial" w:eastAsia="Arial" w:hAnsi="Arial"/>
              <w:b w:val="1"/>
              <w:i w:val="0"/>
              <w:smallCaps w:val="0"/>
              <w:strike w:val="0"/>
              <w:color w:val="000000"/>
              <w:sz w:val="20"/>
              <w:szCs w:val="20"/>
              <w:highlight w:val="white"/>
              <w:u w:val="none"/>
              <w:vertAlign w:val="baseline"/>
            </w:rPr>
          </w:rPrChange>
        </w:rPr>
        <w:t xml:space="preserve">share recipes</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Recipes will be categorized</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Budget</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Complexity based on:</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Number of ingredients</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Preparation time</w:t>
      </w:r>
    </w:p>
    <w:p w:rsidR="00000000" w:rsidDel="00000000" w:rsidP="00000000" w:rsidRDefault="00000000" w:rsidRPr="00000000" w14:paraId="0000005B">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5C">
      <w:pPr>
        <w:ind w:firstLine="360"/>
        <w:rPr>
          <w:rPrChange w:author="Wali G" w:id="125" w:date="2018-06-09T09:17:00Z">
            <w:rPr>
              <w:rFonts w:ascii="Arial" w:cs="Arial" w:eastAsia="Arial" w:hAnsi="Arial"/>
              <w:color w:val="000000"/>
              <w:sz w:val="20"/>
              <w:szCs w:val="20"/>
              <w:highlight w:val="white"/>
            </w:rPr>
          </w:rPrChange>
        </w:rPr>
        <w:pPrChange w:author="Wali G" w:id="0" w:date="2018-06-09T09:17:00Z">
          <w:pPr/>
        </w:pPrChange>
      </w:pPr>
      <w:r w:rsidDel="00000000" w:rsidR="00000000" w:rsidRPr="00000000">
        <w:rPr>
          <w:rFonts w:ascii="Arial" w:cs="Arial" w:eastAsia="Arial" w:hAnsi="Arial"/>
          <w:color w:val="000000"/>
          <w:sz w:val="20"/>
          <w:szCs w:val="20"/>
          <w:highlight w:val="white"/>
          <w:rtl w:val="0"/>
        </w:rPr>
        <w:t xml:space="preserve">Parental stress can affect eating behaviors in children.  Understanding there are limitations and barriers that families have; my hypothesis is that if adolescents and parents have a library of accessible recipes which is compatible to their food budget and the food they have accessible, this may improve eating habits and decrease stress. </w:t>
      </w:r>
      <w:ins w:author="Wali G [2]" w:id="122" w:date="2018-01-29T13:47:00Z">
        <w:r w:rsidDel="00000000" w:rsidR="00000000" w:rsidRPr="00000000">
          <w:rPr>
            <w:rFonts w:ascii="Arial" w:cs="Arial" w:eastAsia="Arial" w:hAnsi="Arial"/>
            <w:sz w:val="20"/>
            <w:szCs w:val="20"/>
            <w:rtl w:val="0"/>
            <w:rPrChange w:author="Wali G" w:id="123" w:date="2018-06-09T09:15:00Z">
              <w:rPr/>
            </w:rPrChange>
          </w:rPr>
          <w:t xml:space="preserve">For those families who only have access to can vegetables they will be able to finds health recipes.</w:t>
        </w:r>
        <w:r w:rsidDel="00000000" w:rsidR="00000000" w:rsidRPr="00000000">
          <w:rPr>
            <w:rFonts w:ascii="Arial" w:cs="Arial" w:eastAsia="Arial" w:hAnsi="Arial"/>
            <w:rtl w:val="0"/>
            <w:rPrChange w:author="Wali G" w:id="124" w:date="2018-06-09T09:15:00Z">
              <w:rPr/>
            </w:rPrChange>
          </w:rPr>
          <w:t xml:space="preserve"> </w:t>
        </w:r>
      </w:ins>
      <w:r w:rsidDel="00000000" w:rsidR="00000000" w:rsidRPr="00000000">
        <w:rPr>
          <w:rtl w:val="0"/>
        </w:rPr>
      </w:r>
    </w:p>
    <w:p w:rsidR="00000000" w:rsidDel="00000000" w:rsidP="00000000" w:rsidRDefault="00000000" w:rsidRPr="00000000" w14:paraId="0000005D">
      <w:pPr>
        <w:rPr>
          <w:ins w:author="Wali G" w:id="126" w:date="2018-06-09T09:18:00Z"/>
          <w:rFonts w:ascii="Arial" w:cs="Arial" w:eastAsia="Arial" w:hAnsi="Arial"/>
          <w:color w:val="000000"/>
          <w:sz w:val="20"/>
          <w:szCs w:val="20"/>
          <w:highlight w:val="white"/>
        </w:rPr>
      </w:pPr>
      <w:ins w:author="Wali G" w:id="126" w:date="2018-06-09T09:18:00Z">
        <w:r w:rsidDel="00000000" w:rsidR="00000000" w:rsidRPr="00000000">
          <w:rPr>
            <w:rtl w:val="0"/>
          </w:rPr>
        </w:r>
      </w:ins>
    </w:p>
    <w:p w:rsidR="00000000" w:rsidDel="00000000" w:rsidP="00000000" w:rsidRDefault="00000000" w:rsidRPr="00000000" w14:paraId="0000005E">
      <w:pPr>
        <w:rPr>
          <w:ins w:author="Wali G" w:id="126" w:date="2018-06-09T09:18:00Z"/>
          <w:rFonts w:ascii="Arial" w:cs="Arial" w:eastAsia="Arial" w:hAnsi="Arial"/>
          <w:color w:val="000000"/>
          <w:sz w:val="20"/>
          <w:szCs w:val="20"/>
          <w:highlight w:val="white"/>
        </w:rPr>
      </w:pPr>
      <w:ins w:author="Wali G" w:id="126" w:date="2018-06-09T09:18:00Z">
        <w:r w:rsidDel="00000000" w:rsidR="00000000" w:rsidRPr="00000000">
          <w:rPr>
            <w:rtl w:val="0"/>
          </w:rPr>
        </w:r>
      </w:ins>
    </w:p>
    <w:p w:rsidR="00000000" w:rsidDel="00000000" w:rsidP="00000000" w:rsidRDefault="00000000" w:rsidRPr="00000000" w14:paraId="0000005F">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Mental Health</w:t>
      </w:r>
      <w:ins w:author="Wali G [2]" w:id="127" w:date="2018-01-29T13:51:0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Change w:author="Wali G" w:id="128" w:date="2018-06-09T09:15:00Z">
              <w:rPr>
                <w:rFonts w:ascii="Calibri" w:cs="Calibri" w:eastAsia="Calibri" w:hAnsi="Calibri"/>
                <w:b w:val="0"/>
                <w:i w:val="0"/>
                <w:smallCaps w:val="0"/>
                <w:strike w:val="0"/>
                <w:color w:val="000000"/>
                <w:sz w:val="24"/>
                <w:szCs w:val="24"/>
                <w:u w:val="none"/>
                <w:shd w:fill="auto" w:val="clear"/>
                <w:vertAlign w:val="baseline"/>
              </w:rPr>
            </w:rPrChange>
          </w:rPr>
          <w:t xml:space="preserve"> </w:t>
        </w:r>
      </w:ins>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Daily tracking of</w:t>
      </w:r>
      <w:ins w:author="Wali G" w:id="129" w:date="2018-06-09T09:19: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emotional state</w:t>
        </w:r>
      </w:ins>
      <w:del w:author="Wali G" w:id="129" w:date="2018-06-09T09:19: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mental health</w:delText>
        </w:r>
      </w:del>
      <w:r w:rsidDel="00000000" w:rsidR="00000000" w:rsidRPr="00000000">
        <w:rPr>
          <w:rtl w:val="0"/>
        </w:rPr>
      </w:r>
    </w:p>
    <w:p w:rsidR="00000000" w:rsidDel="00000000" w:rsidP="00000000" w:rsidRDefault="00000000" w:rsidRPr="00000000" w14:paraId="000000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1"/>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 the morning and afternoon</w:t>
      </w:r>
      <w:r w:rsidDel="00000000" w:rsidR="00000000" w:rsidRPr="00000000">
        <w:rPr>
          <w:rFonts w:ascii="Arial" w:cs="Arial" w:eastAsia="Arial" w:hAnsi="Arial"/>
          <w:b w:val="0"/>
          <w:i w:val="0"/>
          <w:smallCaps w:val="0"/>
          <w:strike w:val="0"/>
          <w:color w:val="ff000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 individual will be prompted to select from a list of words or emoji’s which best expresses the</w:t>
      </w:r>
      <w:ins w:author="Wali G" w:id="130" w:date="2018-06-09T09:18: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ir</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present emotional state</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u w:val="none"/>
          <w:vertAlign w:val="baseline"/>
          <w:rPrChange w:author="Wali G" w:id="132" w:date="2018-06-09T09:19:00Z">
            <w:rPr>
              <w:rFonts w:ascii="Arial" w:cs="Arial" w:eastAsia="Arial" w:hAnsi="Arial"/>
              <w:b w:val="1"/>
              <w:i w:val="0"/>
              <w:smallCaps w:val="0"/>
              <w:strike w:val="0"/>
              <w:color w:val="000000"/>
              <w:sz w:val="20"/>
              <w:szCs w:val="20"/>
              <w:highlight w:val="white"/>
              <w:u w:val="none"/>
              <w:vertAlign w:val="baseline"/>
            </w:rPr>
          </w:rPrChange>
        </w:rPr>
        <w:pPrChange w:author="Wali G" w:id="0" w:date="2018-06-09T09:19:00Z">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ins w:author="Wali G" w:id="131"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Daily journal entries </w:t>
        </w:r>
      </w:ins>
      <w:del w:author="Wali G" w:id="131"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Diary maintained on their mobile device</w:delText>
        </w:r>
      </w:del>
      <w:r w:rsidDel="00000000" w:rsidR="00000000" w:rsidRPr="00000000">
        <w:rPr>
          <w:rtl w:val="0"/>
        </w:rPr>
      </w:r>
    </w:p>
    <w:p w:rsidR="00000000" w:rsidDel="00000000" w:rsidP="00000000" w:rsidRDefault="00000000" w:rsidRPr="00000000" w14:paraId="0000006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del w:author="Wali G" w:id="136" w:date="2018-06-09T09:21:00Z"/>
          <w:rFonts w:ascii="Arial" w:cs="Arial" w:eastAsia="Arial" w:hAnsi="Arial"/>
          <w:b w:val="0"/>
          <w:i w:val="0"/>
          <w:smallCaps w:val="0"/>
          <w:strike w:val="0"/>
          <w:color w:val="000000"/>
          <w:sz w:val="20"/>
          <w:szCs w:val="20"/>
          <w:highlight w:val="white"/>
          <w:u w:val="none"/>
          <w:vertAlign w:val="baseline"/>
        </w:rPr>
      </w:pPr>
      <w:ins w:author="Wali G" w:id="133"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Written, v</w:t>
        </w:r>
      </w:ins>
      <w:del w:author="Wali G" w:id="133"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V</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oice</w:t>
      </w:r>
      <w:ins w:author="Wali G" w:id="134"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or audio</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recorded journal</w:t>
      </w:r>
      <w:ins w:author="Wali G" w:id="135"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 expressing</w:t>
        </w:r>
      </w:ins>
      <w:del w:author="Wali G" w:id="135" w:date="2018-06-09T09:20: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of</w:delText>
        </w:r>
      </w:del>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how they feel</w:t>
      </w:r>
      <w:del w:author="Wali G" w:id="136"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 or</w:delText>
        </w:r>
      </w:del>
    </w:p>
    <w:p w:rsidR="00000000" w:rsidDel="00000000" w:rsidP="00000000" w:rsidRDefault="00000000" w:rsidRPr="00000000" w14:paraId="0000006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del w:author="Wali G" w:id="136"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delText xml:space="preserve">Individual can write how they feel</w:delText>
        </w:r>
      </w:del>
      <w:r w:rsidDel="00000000" w:rsidR="00000000" w:rsidRPr="00000000">
        <w:rPr>
          <w:rtl w:val="0"/>
        </w:rPr>
      </w:r>
    </w:p>
    <w:p w:rsidR="00000000" w:rsidDel="00000000" w:rsidP="00000000" w:rsidRDefault="00000000" w:rsidRPr="00000000" w14:paraId="0000006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diary can be shared with a parent or healthcare professional at the individual’s discretion</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Diary can be time based or event based</w:t>
      </w:r>
    </w:p>
    <w:p w:rsidR="00000000" w:rsidDel="00000000" w:rsidP="00000000" w:rsidRDefault="00000000" w:rsidRPr="00000000" w14:paraId="00000068">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Time based- diary </w:t>
      </w:r>
      <w:ins w:author="Wali G" w:id="137"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can be </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recorded a</w:t>
      </w:r>
      <w:ins w:author="Wali G" w:id="138" w:date="2018-06-09T09:21:00Z">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 a</w:t>
        </w:r>
      </w:ins>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specific time daily </w:t>
      </w:r>
    </w:p>
    <w:p w:rsidR="00000000" w:rsidDel="00000000" w:rsidP="00000000" w:rsidRDefault="00000000" w:rsidRPr="00000000" w14:paraId="00000069">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Event based – diary recorded at the time of an event which negatively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39" w:date="2018-06-09T09:15:00Z">
            <w:rPr>
              <w:rFonts w:ascii="Arial" w:cs="Arial" w:eastAsia="Arial" w:hAnsi="Arial"/>
              <w:b w:val="0"/>
              <w:i w:val="0"/>
              <w:smallCaps w:val="0"/>
              <w:strike w:val="0"/>
              <w:color w:val="ff0000"/>
              <w:sz w:val="20"/>
              <w:szCs w:val="20"/>
              <w:highlight w:val="white"/>
              <w:u w:val="none"/>
              <w:vertAlign w:val="baseline"/>
            </w:rPr>
          </w:rPrChange>
        </w:rPr>
        <w:t xml:space="preserve">or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positive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Change w:author="Wali G" w:id="140" w:date="2018-06-09T09:15:00Z">
            <w:rPr>
              <w:rFonts w:ascii="Arial" w:cs="Arial" w:eastAsia="Arial" w:hAnsi="Arial"/>
              <w:b w:val="0"/>
              <w:i w:val="0"/>
              <w:smallCaps w:val="0"/>
              <w:strike w:val="0"/>
              <w:color w:val="ff0000"/>
              <w:sz w:val="20"/>
              <w:szCs w:val="20"/>
              <w:highlight w:val="white"/>
              <w:u w:val="none"/>
              <w:vertAlign w:val="baseline"/>
            </w:rPr>
          </w:rPrChange>
        </w:rPr>
        <w:t xml:space="preserve">ly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affects the emotional state of an individual </w:t>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ind w:firstLine="720"/>
        <w:rPr>
          <w:ins w:author="Wali G [2]" w:id="144" w:date="2018-01-29T13:50:00Z"/>
          <w:rFonts w:ascii="Arial" w:cs="Arial" w:eastAsia="Arial" w:hAnsi="Arial"/>
          <w:color w:val="ff0000"/>
          <w:sz w:val="20"/>
          <w:szCs w:val="20"/>
          <w:highlight w:val="white"/>
        </w:rPr>
      </w:pPr>
      <w:ins w:author="Wali G [2]" w:id="141" w:date="2018-01-29T13:17:00Z">
        <w:r w:rsidDel="00000000" w:rsidR="00000000" w:rsidRPr="00000000">
          <w:rPr>
            <w:rFonts w:ascii="Arial" w:cs="Arial" w:eastAsia="Arial" w:hAnsi="Arial"/>
            <w:sz w:val="20"/>
            <w:szCs w:val="20"/>
            <w:rtl w:val="0"/>
            <w:rPrChange w:author="Wali G" w:id="142" w:date="2018-06-09T09:15:00Z">
              <w:rPr/>
            </w:rPrChange>
          </w:rPr>
          <w:t xml:space="preserve">By tracking and charting one’s emotional state over time will give them a direct visualization how they have felt</w:t>
        </w:r>
      </w:ins>
      <w:ins w:author="Wali G" w:id="143" w:date="2018-06-11T10:46:00Z">
        <w:r w:rsidDel="00000000" w:rsidR="00000000" w:rsidRPr="00000000">
          <w:rPr>
            <w:rFonts w:ascii="Arial" w:cs="Arial" w:eastAsia="Arial" w:hAnsi="Arial"/>
            <w:sz w:val="20"/>
            <w:szCs w:val="20"/>
            <w:rtl w:val="0"/>
          </w:rPr>
          <w:t xml:space="preserve"> over a given time period</w:t>
        </w:r>
      </w:ins>
      <w:ins w:author="Wali G [2]" w:id="144" w:date="2018-01-29T13:50:00Z">
        <w:r w:rsidDel="00000000" w:rsidR="00000000" w:rsidRPr="00000000">
          <w:rPr>
            <w:rFonts w:ascii="Arial" w:cs="Arial" w:eastAsia="Arial" w:hAnsi="Arial"/>
            <w:sz w:val="20"/>
            <w:szCs w:val="20"/>
            <w:rtl w:val="0"/>
            <w:rPrChange w:author="Wali G" w:id="145" w:date="2018-06-09T09:15:00Z">
              <w:rPr/>
            </w:rPrChange>
          </w:rPr>
          <w:t xml:space="preserve">.  This visualization will provide data from which they may recognize patterns and gain insight that promotes change or seek mental health professional if necessary.  </w:t>
        </w:r>
        <w:r w:rsidDel="00000000" w:rsidR="00000000" w:rsidRPr="00000000">
          <w:rPr>
            <w:rtl w:val="0"/>
          </w:rPr>
        </w:r>
      </w:ins>
    </w:p>
    <w:p w:rsidR="00000000" w:rsidDel="00000000" w:rsidP="00000000" w:rsidRDefault="00000000" w:rsidRPr="00000000" w14:paraId="0000006D">
      <w:pPr>
        <w:jc w:val="center"/>
        <w:rPr>
          <w:ins w:author="Wali G [2]" w:id="144" w:date="2018-01-29T13:50:00Z"/>
          <w:del w:author="Wali G" w:id="146" w:date="2018-05-30T23:14:00Z"/>
          <w:shd w:fill="auto" w:val="clear"/>
          <w:rPrChange w:author="Wali G [2]" w:id="148" w:date="2018-01-29T13:53:00Z">
            <w:rPr>
              <w:rFonts w:ascii="Arial" w:cs="Arial" w:eastAsia="Arial" w:hAnsi="Arial"/>
              <w:color w:val="000000"/>
              <w:sz w:val="20"/>
              <w:szCs w:val="20"/>
            </w:rPr>
          </w:rPrChange>
        </w:rPr>
        <w:pPrChange w:author="Wali G [2]" w:id="0" w:date="2018-01-29T13:53:00Z">
          <w:pPr>
            <w:ind w:firstLine="720"/>
          </w:pPr>
        </w:pPrChange>
      </w:pPr>
      <w:ins w:author="Wali G [2]" w:id="144" w:date="2018-01-29T13:50:00Z">
        <w:del w:author="Wali G" w:id="146" w:date="2018-05-30T23:14:00Z">
          <w:r w:rsidDel="00000000" w:rsidR="00000000" w:rsidRPr="00000000">
            <w:rPr>
              <w:rtl w:val="0"/>
            </w:rPr>
          </w:r>
        </w:del>
      </w:ins>
    </w:p>
    <w:p w:rsidR="00000000" w:rsidDel="00000000" w:rsidP="00000000" w:rsidRDefault="00000000" w:rsidRPr="00000000" w14:paraId="0000006E">
      <w:pPr>
        <w:ind w:firstLine="720"/>
        <w:rPr>
          <w:del w:author="Wali G [2]" w:id="150" w:date="2018-01-29T00:00:00Z"/>
          <w:rFonts w:ascii="Arial" w:cs="Arial" w:eastAsia="Arial" w:hAnsi="Arial"/>
          <w:color w:val="ff0000"/>
          <w:sz w:val="20"/>
          <w:szCs w:val="20"/>
          <w:highlight w:val="white"/>
        </w:rPr>
      </w:pPr>
      <w:del w:author="Wali G" w:id="146" w:date="2018-05-30T23:14:00Z">
        <w:r w:rsidDel="00000000" w:rsidR="00000000" w:rsidRPr="00000000">
          <w:rPr>
            <w:rFonts w:ascii="Arial" w:cs="Arial" w:eastAsia="Arial" w:hAnsi="Arial"/>
            <w:rtl w:val="0"/>
            <w:rPrChange w:author="Wali G" w:id="149" w:date="2018-06-09T09:15:00Z">
              <w:rPr/>
            </w:rPrChange>
          </w:rPr>
          <w:delText xml:space="preserve">Allowing individuals to become ‘mindful’ by communicating their thoughts and feelings by maintaining a voice or written journal; by tracking emotions overtime an individual can be prompted by the application prompted to seek counselling if for several days they record anxiety or sadness; also they will be able to share their thoughts with their parents and/or counselors. I’m guessing this paragraph is still unfinished?</w:delText>
        </w:r>
      </w:del>
      <w:del w:author="Wali G [2]" w:id="150" w:date="2018-01-29T00:00:00Z">
        <w:r w:rsidDel="00000000" w:rsidR="00000000" w:rsidRPr="00000000">
          <w:rPr>
            <w:rtl w:val="0"/>
          </w:rPr>
        </w:r>
      </w:del>
    </w:p>
    <w:p w:rsidR="00000000" w:rsidDel="00000000" w:rsidP="00000000" w:rsidRDefault="00000000" w:rsidRPr="00000000" w14:paraId="0000006F">
      <w:pPr>
        <w:rPr>
          <w:del w:author="Wali G [2]" w:id="150" w:date="2018-01-29T00:00:00Z"/>
          <w:rFonts w:ascii="Arial" w:cs="Arial" w:eastAsia="Arial" w:hAnsi="Arial"/>
          <w:color w:val="000000"/>
          <w:sz w:val="20"/>
          <w:szCs w:val="20"/>
          <w:highlight w:val="white"/>
        </w:rPr>
      </w:pPr>
      <w:del w:author="Wali G [2]" w:id="150" w:date="2018-01-29T00:00:00Z">
        <w:r w:rsidDel="00000000" w:rsidR="00000000" w:rsidRPr="00000000">
          <w:rPr>
            <w:rtl w:val="0"/>
          </w:rPr>
        </w:r>
      </w:del>
    </w:p>
    <w:p w:rsidR="00000000" w:rsidDel="00000000" w:rsidP="00000000" w:rsidRDefault="00000000" w:rsidRPr="00000000" w14:paraId="00000070">
      <w:pPr>
        <w:ind w:firstLine="720"/>
        <w:rPr>
          <w:ins w:author="Wali G [2]" w:id="150" w:date="2018-01-29T00:00:00Z"/>
          <w:del w:author="Wali G" w:id="151" w:date="2018-05-30T23:14:00Z"/>
          <w:rFonts w:ascii="Arial" w:cs="Arial" w:eastAsia="Arial" w:hAnsi="Arial"/>
          <w:color w:val="000000"/>
          <w:sz w:val="20"/>
          <w:szCs w:val="20"/>
          <w:highlight w:val="white"/>
        </w:rPr>
      </w:pPr>
      <w:ins w:author="Wali G [2]" w:id="150" w:date="2018-01-29T00:00:00Z">
        <w:del w:author="Wali G" w:id="151" w:date="2018-05-30T23:14:00Z">
          <w:r w:rsidDel="00000000" w:rsidR="00000000" w:rsidRPr="00000000">
            <w:rPr>
              <w:rtl w:val="0"/>
            </w:rPr>
          </w:r>
        </w:del>
      </w:ins>
    </w:p>
    <w:p w:rsidR="00000000" w:rsidDel="00000000" w:rsidP="00000000" w:rsidRDefault="00000000" w:rsidRPr="00000000" w14:paraId="00000071">
      <w:pPr>
        <w:rPr>
          <w:ins w:author="Wali G [2]" w:id="150" w:date="2018-01-29T00:00:00Z"/>
          <w:del w:author="Wali G" w:id="151" w:date="2018-05-30T23:14:00Z"/>
          <w:rPrChange w:author="Wali G" w:id="152" w:date="2018-05-30T23:14:00Z">
            <w:rPr>
              <w:rFonts w:ascii="Arial" w:cs="Arial" w:eastAsia="Arial" w:hAnsi="Arial"/>
              <w:color w:val="000000"/>
              <w:sz w:val="20"/>
              <w:szCs w:val="20"/>
              <w:highlight w:val="white"/>
            </w:rPr>
          </w:rPrChange>
        </w:rPr>
        <w:pPrChange w:author="Wali G" w:id="0" w:date="2018-05-30T23:14:00Z">
          <w:pPr>
            <w:ind w:firstLine="720"/>
          </w:pPr>
        </w:pPrChange>
      </w:pPr>
      <w:ins w:author="Wali G [2]" w:id="150" w:date="2018-01-29T00:00:00Z">
        <w:del w:author="Wali G" w:id="151" w:date="2018-05-30T23:14:00Z">
          <w:r w:rsidDel="00000000" w:rsidR="00000000" w:rsidRPr="00000000">
            <w:rPr>
              <w:rtl w:val="0"/>
            </w:rPr>
          </w:r>
        </w:del>
      </w:ins>
    </w:p>
    <w:p w:rsidR="00000000" w:rsidDel="00000000" w:rsidP="00000000" w:rsidRDefault="00000000" w:rsidRPr="00000000" w14:paraId="00000072">
      <w:pPr>
        <w:rPr>
          <w:del w:author="Wali G" w:id="151" w:date="2018-05-30T23:14:00Z"/>
          <w:shd w:fill="auto" w:val="clear"/>
          <w:rPrChange w:author="Wali G" w:id="154" w:date="2018-06-09T09:26:00Z">
            <w:rPr>
              <w:rFonts w:ascii="Arial" w:cs="Arial" w:eastAsia="Arial" w:hAnsi="Arial"/>
              <w:color w:val="000000"/>
              <w:sz w:val="20"/>
              <w:szCs w:val="20"/>
            </w:rPr>
          </w:rPrChange>
        </w:rPr>
        <w:pPrChange w:author="Wali G" w:id="0" w:date="2018-06-09T09:26:00Z">
          <w:pPr>
            <w:ind w:firstLine="720"/>
          </w:pPr>
        </w:pPrChange>
      </w:pPr>
      <w:del w:author="Wali G" w:id="151" w:date="2018-05-30T23:14:00Z">
        <w:r w:rsidDel="00000000" w:rsidR="00000000" w:rsidRPr="00000000">
          <w:rPr>
            <w:rFonts w:ascii="Arial" w:cs="Arial" w:eastAsia="Arial" w:hAnsi="Arial"/>
            <w:rtl w:val="0"/>
            <w:rPrChange w:author="Wali G" w:id="153" w:date="2018-06-09T09:15:00Z">
              <w:rPr/>
            </w:rPrChange>
          </w:rPr>
          <w:delText xml:space="preserve">The goal is to have individuals and families to view others in a similar environments and social circumstances performing actiities, which may inspire them to do it as well. </w:delText>
        </w:r>
        <w:r w:rsidDel="00000000" w:rsidR="00000000" w:rsidRPr="00000000">
          <w:rPr>
            <w:rFonts w:ascii="Arial" w:cs="Arial" w:eastAsia="Arial" w:hAnsi="Arial"/>
            <w:color w:val="000000"/>
            <w:sz w:val="20"/>
            <w:szCs w:val="20"/>
            <w:highlight w:val="white"/>
            <w:rtl w:val="0"/>
          </w:rPr>
          <w:delText xml:space="preserve">Healthy behaviors can be accepted or followed based on two social and psychological phenomena’s, known as social proof and likeness. Social proof is where people assume the actions of others in an attempt to reflect correct behavior.  </w:delText>
        </w:r>
        <w:r w:rsidDel="00000000" w:rsidR="00000000" w:rsidRPr="00000000">
          <w:rPr>
            <w:rFonts w:ascii="Arial" w:cs="Arial" w:eastAsia="Arial" w:hAnsi="Arial"/>
            <w:color w:val="000000"/>
            <w:sz w:val="20"/>
            <w:szCs w:val="20"/>
            <w:rtl w:val="0"/>
          </w:rPr>
          <w:delText xml:space="preserve">Social proof works best when the proof is provided by the actions of a lot of other people. The powerful influence of filmed examples in changing the behavior of children can be used as therapy for various problems.</w:delText>
        </w:r>
        <w:r w:rsidDel="00000000" w:rsidR="00000000" w:rsidRPr="00000000">
          <w:rPr>
            <w:rFonts w:ascii="Arial" w:cs="Arial" w:eastAsia="Arial" w:hAnsi="Arial"/>
            <w:color w:val="000000"/>
            <w:sz w:val="20"/>
            <w:szCs w:val="20"/>
            <w:vertAlign w:val="superscript"/>
            <w:rtl w:val="0"/>
          </w:rPr>
          <w:delText xml:space="preserve">8</w:delText>
        </w:r>
        <w:r w:rsidDel="00000000" w:rsidR="00000000" w:rsidRPr="00000000">
          <w:rPr>
            <w:rFonts w:ascii="Arial" w:cs="Arial" w:eastAsia="Arial" w:hAnsi="Arial"/>
            <w:color w:val="000000"/>
            <w:sz w:val="20"/>
            <w:szCs w:val="20"/>
            <w:vertAlign w:val="subscript"/>
            <w:rtl w:val="0"/>
          </w:rPr>
          <w:delText xml:space="preserve"> </w:delText>
        </w:r>
        <w:r w:rsidDel="00000000" w:rsidR="00000000" w:rsidRPr="00000000">
          <w:rPr>
            <w:rFonts w:ascii="Arial" w:cs="Arial" w:eastAsia="Arial" w:hAnsi="Arial"/>
            <w:color w:val="000000"/>
            <w:sz w:val="20"/>
            <w:szCs w:val="20"/>
            <w:rtl w:val="0"/>
          </w:rPr>
          <w:delText xml:space="preserve">Likeness is the idea that people are more agreeable to follow</w:delText>
        </w:r>
        <w:r w:rsidDel="00000000" w:rsidR="00000000" w:rsidRPr="00000000">
          <w:rPr>
            <w:rFonts w:ascii="Arial" w:cs="Arial" w:eastAsia="Arial" w:hAnsi="Arial"/>
            <w:strike w:val="1"/>
            <w:color w:val="000000"/>
            <w:sz w:val="20"/>
            <w:szCs w:val="20"/>
            <w:rtl w:val="0"/>
          </w:rPr>
          <w:delText xml:space="preserve">-</w:delText>
        </w:r>
        <w:r w:rsidDel="00000000" w:rsidR="00000000" w:rsidRPr="00000000">
          <w:rPr>
            <w:rFonts w:ascii="Arial" w:cs="Arial" w:eastAsia="Arial" w:hAnsi="Arial"/>
            <w:color w:val="000000"/>
            <w:sz w:val="20"/>
            <w:szCs w:val="20"/>
            <w:rtl w:val="0"/>
          </w:rPr>
          <w:delText xml:space="preserve"> or listen to someone who shares physical, sociocultural and ideological similarities.</w:delText>
        </w:r>
        <w:r w:rsidDel="00000000" w:rsidR="00000000" w:rsidRPr="00000000">
          <w:rPr>
            <w:rFonts w:ascii="Arial" w:cs="Arial" w:eastAsia="Arial" w:hAnsi="Arial"/>
            <w:color w:val="000000"/>
            <w:sz w:val="20"/>
            <w:szCs w:val="20"/>
            <w:vertAlign w:val="superscript"/>
            <w:rtl w:val="0"/>
          </w:rPr>
          <w:delText xml:space="preserve">8</w:delText>
        </w:r>
        <w:r w:rsidDel="00000000" w:rsidR="00000000" w:rsidRPr="00000000">
          <w:rPr>
            <w:rtl w:val="0"/>
          </w:rPr>
        </w:r>
      </w:del>
    </w:p>
    <w:p w:rsidR="00000000" w:rsidDel="00000000" w:rsidP="00000000" w:rsidRDefault="00000000" w:rsidRPr="00000000" w14:paraId="00000073">
      <w:pPr>
        <w:rPr>
          <w:rPrChange w:author="Wali G" w:id="155" w:date="2018-06-09T09:26:00Z">
            <w:rPr>
              <w:rFonts w:ascii="Arial" w:cs="Arial" w:eastAsia="Arial" w:hAnsi="Arial"/>
              <w:color w:val="000000"/>
              <w:sz w:val="20"/>
              <w:szCs w:val="20"/>
              <w:highlight w:val="white"/>
            </w:rPr>
          </w:rPrChange>
        </w:rPr>
        <w:pPrChange w:author="Wali G" w:id="0" w:date="2018-06-09T09:26:00Z">
          <w:pPr>
            <w:ind w:firstLine="720"/>
          </w:pPr>
        </w:pPrChange>
      </w:pPr>
      <w:r w:rsidDel="00000000" w:rsidR="00000000" w:rsidRPr="00000000">
        <w:rPr>
          <w:rtl w:val="0"/>
        </w:rPr>
      </w:r>
    </w:p>
    <w:p w:rsidR="00000000" w:rsidDel="00000000" w:rsidP="00000000" w:rsidRDefault="00000000" w:rsidRPr="00000000" w14:paraId="00000074">
      <w:pPr>
        <w:ind w:firstLine="720"/>
        <w:rPr>
          <w:rPrChange w:author="Wali G" w:id="168" w:date="2018-06-11T10:50:00Z">
            <w:rPr>
              <w:rFonts w:ascii="Arial" w:cs="Arial" w:eastAsia="Arial" w:hAnsi="Arial"/>
              <w:color w:val="000000"/>
              <w:sz w:val="20"/>
              <w:szCs w:val="20"/>
              <w:highlight w:val="white"/>
            </w:rPr>
          </w:rPrChange>
        </w:rPr>
        <w:pPrChange w:author="Wali G" w:id="0" w:date="2018-06-11T10:50:00Z">
          <w:pPr>
            <w:ind w:firstLine="720"/>
          </w:pPr>
        </w:pPrChange>
      </w:pPr>
      <w:r w:rsidDel="00000000" w:rsidR="00000000" w:rsidRPr="00000000">
        <w:rPr>
          <w:rFonts w:ascii="Arial" w:cs="Arial" w:eastAsia="Arial" w:hAnsi="Arial"/>
          <w:color w:val="000000"/>
          <w:sz w:val="20"/>
          <w:szCs w:val="20"/>
          <w:rtl w:val="0"/>
        </w:rPr>
        <w:t xml:space="preserve">In this rapidly changing world of technology, we often forget to acknowledge</w:t>
      </w:r>
      <w:ins w:author="Wali G" w:id="156" w:date="2018-06-05T15:32:00Z">
        <w:r w:rsidDel="00000000" w:rsidR="00000000" w:rsidRPr="00000000">
          <w:rPr>
            <w:rFonts w:ascii="Arial" w:cs="Arial" w:eastAsia="Arial" w:hAnsi="Arial"/>
            <w:color w:val="000000"/>
            <w:sz w:val="20"/>
            <w:szCs w:val="20"/>
            <w:rtl w:val="0"/>
          </w:rPr>
          <w:t xml:space="preserve"> or minimize</w:t>
        </w:r>
      </w:ins>
      <w:r w:rsidDel="00000000" w:rsidR="00000000" w:rsidRPr="00000000">
        <w:rPr>
          <w:rFonts w:ascii="Arial" w:cs="Arial" w:eastAsia="Arial" w:hAnsi="Arial"/>
          <w:color w:val="000000"/>
          <w:sz w:val="20"/>
          <w:szCs w:val="20"/>
          <w:rtl w:val="0"/>
        </w:rPr>
        <w:t xml:space="preserve"> </w:t>
      </w:r>
      <w:del w:author="Wali G" w:id="157" w:date="2018-06-05T15:32:00Z">
        <w:r w:rsidDel="00000000" w:rsidR="00000000" w:rsidRPr="00000000">
          <w:rPr>
            <w:rFonts w:ascii="Arial" w:cs="Arial" w:eastAsia="Arial" w:hAnsi="Arial"/>
            <w:color w:val="000000"/>
            <w:sz w:val="20"/>
            <w:szCs w:val="20"/>
            <w:rtl w:val="0"/>
          </w:rPr>
          <w:delText xml:space="preserve">how we</w:delText>
        </w:r>
      </w:del>
      <w:ins w:author="Wali G" w:id="157" w:date="2018-06-05T15:32:00Z">
        <w:r w:rsidDel="00000000" w:rsidR="00000000" w:rsidRPr="00000000">
          <w:rPr>
            <w:rFonts w:ascii="Arial" w:cs="Arial" w:eastAsia="Arial" w:hAnsi="Arial"/>
            <w:color w:val="000000"/>
            <w:sz w:val="20"/>
            <w:szCs w:val="20"/>
            <w:rtl w:val="0"/>
          </w:rPr>
          <w:t xml:space="preserve">our emotions</w:t>
        </w:r>
      </w:ins>
      <w:del w:author="Wali G" w:id="158" w:date="2018-06-05T15:32:00Z">
        <w:r w:rsidDel="00000000" w:rsidR="00000000" w:rsidRPr="00000000">
          <w:rPr>
            <w:rFonts w:ascii="Arial" w:cs="Arial" w:eastAsia="Arial" w:hAnsi="Arial"/>
            <w:color w:val="000000"/>
            <w:sz w:val="20"/>
            <w:szCs w:val="20"/>
            <w:rtl w:val="0"/>
          </w:rPr>
          <w:delText xml:space="preserve"> feel</w:delText>
        </w:r>
      </w:del>
      <w:r w:rsidDel="00000000" w:rsidR="00000000" w:rsidRPr="00000000">
        <w:rPr>
          <w:rFonts w:ascii="Arial" w:cs="Arial" w:eastAsia="Arial" w:hAnsi="Arial"/>
          <w:color w:val="000000"/>
          <w:sz w:val="20"/>
          <w:szCs w:val="20"/>
          <w:rtl w:val="0"/>
        </w:rPr>
        <w:t xml:space="preserve">.</w:t>
      </w:r>
      <w:ins w:author="Wali G" w:id="159" w:date="2018-06-05T15:32:00Z">
        <w:r w:rsidDel="00000000" w:rsidR="00000000" w:rsidRPr="00000000">
          <w:rPr>
            <w:rFonts w:ascii="Arial" w:cs="Arial" w:eastAsia="Arial" w:hAnsi="Arial"/>
            <w:color w:val="000000"/>
            <w:sz w:val="20"/>
            <w:szCs w:val="20"/>
            <w:rtl w:val="0"/>
          </w:rPr>
          <w:t xml:space="preserve">  </w:t>
        </w:r>
      </w:ins>
      <w:del w:author="Wali G" w:id="159" w:date="2018-06-05T15:32:00Z">
        <w:r w:rsidDel="00000000" w:rsidR="00000000" w:rsidRPr="00000000">
          <w:rPr>
            <w:rFonts w:ascii="Arial" w:cs="Arial" w:eastAsia="Arial" w:hAnsi="Arial"/>
            <w:color w:val="000000"/>
            <w:sz w:val="20"/>
            <w:szCs w:val="20"/>
            <w:rtl w:val="0"/>
          </w:rPr>
          <w:delText xml:space="preserve"> </w:delText>
        </w:r>
      </w:del>
      <w:ins w:author="Wali G" w:id="160" w:date="2018-06-11T10:48:00Z">
        <w:r w:rsidDel="00000000" w:rsidR="00000000" w:rsidRPr="00000000">
          <w:rPr>
            <w:rFonts w:ascii="Arial" w:cs="Arial" w:eastAsia="Arial" w:hAnsi="Arial"/>
            <w:color w:val="000000"/>
            <w:sz w:val="20"/>
            <w:szCs w:val="20"/>
            <w:rtl w:val="0"/>
          </w:rPr>
          <w:t xml:space="preserve">As stated previously, </w:t>
        </w:r>
        <w:r w:rsidDel="00000000" w:rsidR="00000000" w:rsidRPr="00000000">
          <w:rPr>
            <w:rFonts w:ascii="Arial" w:cs="Arial" w:eastAsia="Arial" w:hAnsi="Arial"/>
            <w:color w:val="000000"/>
            <w:sz w:val="20"/>
            <w:szCs w:val="20"/>
            <w:highlight w:val="white"/>
            <w:rtl w:val="0"/>
          </w:rPr>
          <w:t xml:space="preserve">maintaining a diary is a personal experience and can assist one in continued awareness so as not to ignore their mental health issues.</w:t>
        </w:r>
        <w:r w:rsidDel="00000000" w:rsidR="00000000" w:rsidRPr="00000000">
          <w:rPr>
            <w:rFonts w:ascii="Arial" w:cs="Arial" w:eastAsia="Arial" w:hAnsi="Arial"/>
            <w:color w:val="000000"/>
            <w:sz w:val="20"/>
            <w:szCs w:val="20"/>
            <w:highlight w:val="white"/>
            <w:vertAlign w:val="superscript"/>
            <w:rtl w:val="0"/>
          </w:rPr>
          <w:t xml:space="preserve">15</w:t>
        </w:r>
        <w:r w:rsidDel="00000000" w:rsidR="00000000" w:rsidRPr="00000000">
          <w:rPr>
            <w:rFonts w:ascii="Arial" w:cs="Arial" w:eastAsia="Arial" w:hAnsi="Arial"/>
            <w:color w:val="000000"/>
            <w:sz w:val="20"/>
            <w:szCs w:val="20"/>
            <w:rtl w:val="0"/>
          </w:rPr>
          <w:t xml:space="preserve">  </w:t>
        </w:r>
      </w:ins>
      <w:del w:author="Wali G" w:id="160" w:date="2018-06-11T10:48:00Z">
        <w:r w:rsidDel="00000000" w:rsidR="00000000" w:rsidRPr="00000000">
          <w:rPr>
            <w:rFonts w:ascii="Arial" w:cs="Arial" w:eastAsia="Arial" w:hAnsi="Arial"/>
            <w:color w:val="000000"/>
            <w:sz w:val="20"/>
            <w:szCs w:val="20"/>
            <w:rtl w:val="0"/>
          </w:rPr>
          <w:delText xml:space="preserve">Based on our physical circumstances, we may feel that we have lack of choice. </w:delText>
        </w:r>
      </w:del>
      <w:del w:author="Wali G [2]" w:id="161" w:date="2018-01-29T13:54:00Z">
        <w:r w:rsidDel="00000000" w:rsidR="00000000" w:rsidRPr="00000000">
          <w:rPr>
            <w:rFonts w:ascii="Arial" w:cs="Arial" w:eastAsia="Arial" w:hAnsi="Arial"/>
            <w:sz w:val="20"/>
            <w:szCs w:val="20"/>
            <w:rtl w:val="0"/>
            <w:rPrChange w:author="Wali G" w:id="162" w:date="2018-06-09T09:15:00Z">
              <w:rPr/>
            </w:rPrChange>
          </w:rPr>
          <w:delText xml:space="preserve">In the realm of</w:delText>
        </w:r>
      </w:del>
      <w:ins w:author="Wali G [2]" w:id="161" w:date="2018-01-29T13:54:00Z">
        <w:del w:author="Wali G" w:id="163" w:date="2018-06-11T10:50:00Z">
          <w:r w:rsidDel="00000000" w:rsidR="00000000" w:rsidRPr="00000000">
            <w:rPr>
              <w:rFonts w:ascii="Arial" w:cs="Arial" w:eastAsia="Arial" w:hAnsi="Arial"/>
              <w:sz w:val="20"/>
              <w:szCs w:val="20"/>
              <w:rtl w:val="0"/>
              <w:rPrChange w:author="Wali G" w:id="162" w:date="2018-06-09T09:15:00Z">
                <w:rPr/>
              </w:rPrChange>
            </w:rPr>
            <w:delText xml:space="preserve">Thinking</w:delText>
          </w:r>
        </w:del>
      </w:ins>
      <w:del w:author="Wali G" w:id="163" w:date="2018-06-11T10:50:00Z">
        <w:r w:rsidDel="00000000" w:rsidR="00000000" w:rsidRPr="00000000">
          <w:rPr>
            <w:rFonts w:ascii="Arial" w:cs="Arial" w:eastAsia="Arial" w:hAnsi="Arial"/>
            <w:color w:val="000000"/>
            <w:sz w:val="20"/>
            <w:szCs w:val="20"/>
            <w:rtl w:val="0"/>
          </w:rPr>
          <w:delText xml:space="preserve"> positive</w:delText>
        </w:r>
      </w:del>
      <w:ins w:author="Wali G [2]" w:id="164" w:date="2018-01-29T13:54:00Z">
        <w:del w:author="Wali G" w:id="163" w:date="2018-06-11T10:50:00Z">
          <w:r w:rsidDel="00000000" w:rsidR="00000000" w:rsidRPr="00000000">
            <w:rPr>
              <w:rFonts w:ascii="Arial" w:cs="Arial" w:eastAsia="Arial" w:hAnsi="Arial"/>
              <w:sz w:val="20"/>
              <w:szCs w:val="20"/>
              <w:rtl w:val="0"/>
              <w:rPrChange w:author="Wali G" w:id="165" w:date="2018-06-09T09:15:00Z">
                <w:rPr/>
              </w:rPrChange>
            </w:rPr>
            <w:delText xml:space="preserve">ly</w:delText>
          </w:r>
        </w:del>
      </w:ins>
      <w:del w:author="Wali G" w:id="163" w:date="2018-06-11T10:50:00Z">
        <w:r w:rsidDel="00000000" w:rsidR="00000000" w:rsidRPr="00000000">
          <w:rPr>
            <w:rFonts w:ascii="Arial" w:cs="Arial" w:eastAsia="Arial" w:hAnsi="Arial"/>
            <w:rtl w:val="0"/>
            <w:rPrChange w:author="Wali G" w:id="166" w:date="2018-06-09T09:15:00Z">
              <w:rPr/>
            </w:rPrChange>
          </w:rPr>
          <w:delText xml:space="preserve"> thinking</w:delText>
        </w:r>
        <w:r w:rsidDel="00000000" w:rsidR="00000000" w:rsidRPr="00000000">
          <w:rPr>
            <w:rFonts w:ascii="Arial" w:cs="Arial" w:eastAsia="Arial" w:hAnsi="Arial"/>
            <w:color w:val="000000"/>
            <w:sz w:val="20"/>
            <w:szCs w:val="20"/>
            <w:rtl w:val="0"/>
          </w:rPr>
          <w:delText xml:space="preserve">, we can make the best of our circumstances despite certain barriers and limitations.  Despite the world being more connected, we can still feel a personal isolation and lack of belonging.  We live in a rapid paced world, but we still need to take time to express how we feel and stay active for our mental and physical well-being.  Our basic needs have not changed despite developments in technology.</w:delText>
        </w:r>
      </w:del>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rPr>
          <w:del w:author="Wali G" w:id="176" w:date="2018-05-30T23:17: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t xml:space="preserve">The </w:t>
      </w:r>
      <w:ins w:author="Wali G [2]" w:id="170" w:date="2018-01-29T13:55: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t xml:space="preserve">different aspects of this application regarding physical activity, nutrition and mental health address the common causes of obesity and </w:t>
        </w:r>
        <w:del w:author="Wali G" w:id="171" w:date="2018-01-30T06:29: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delText xml:space="preserve"> </w:delText>
          </w:r>
        </w:del>
      </w:ins>
      <w:del w:author="Wali G [2]" w:id="172" w:date="2018-01-29T13:55:00Z">
        <w:r w:rsidDel="00000000" w:rsidR="00000000" w:rsidRPr="00000000">
          <w:rPr>
            <w:rFonts w:ascii="Arial" w:cs="Arial" w:eastAsia="Arial" w:hAnsi="Arial"/>
            <w:color w:val="000000"/>
            <w:sz w:val="20"/>
            <w:szCs w:val="20"/>
            <w:rtl w:val="0"/>
            <w:rPrChange w:author="Wali G" w:id="169" w:date="2018-06-09T09:15:00Z">
              <w:rPr>
                <w:rFonts w:ascii="Arial" w:cs="Arial" w:eastAsia="Arial" w:hAnsi="Arial"/>
                <w:color w:val="ff0000"/>
                <w:sz w:val="20"/>
                <w:szCs w:val="20"/>
              </w:rPr>
            </w:rPrChange>
          </w:rPr>
          <w:delText xml:space="preserve">a</w:delText>
        </w:r>
        <w:r w:rsidDel="00000000" w:rsidR="00000000" w:rsidRPr="00000000">
          <w:rPr>
            <w:rFonts w:ascii="Arial" w:cs="Arial" w:eastAsia="Arial" w:hAnsi="Arial"/>
            <w:color w:val="000000"/>
            <w:sz w:val="20"/>
            <w:szCs w:val="20"/>
            <w:rtl w:val="0"/>
          </w:rPr>
          <w:delText xml:space="preserve">pp </w:delText>
        </w:r>
      </w:del>
      <w:r w:rsidDel="00000000" w:rsidR="00000000" w:rsidRPr="00000000">
        <w:rPr>
          <w:rFonts w:ascii="Arial" w:cs="Arial" w:eastAsia="Arial" w:hAnsi="Arial"/>
          <w:color w:val="000000"/>
          <w:sz w:val="20"/>
          <w:szCs w:val="20"/>
          <w:rtl w:val="0"/>
        </w:rPr>
        <w:t xml:space="preserve">is not designed to treat with people with severe mental health issues. </w:t>
      </w:r>
      <w:r w:rsidDel="00000000" w:rsidR="00000000" w:rsidRPr="00000000">
        <w:rPr>
          <w:rFonts w:ascii="Arial" w:cs="Arial" w:eastAsia="Arial" w:hAnsi="Arial"/>
          <w:color w:val="000000"/>
          <w:sz w:val="20"/>
          <w:szCs w:val="20"/>
          <w:rtl w:val="0"/>
          <w:rPrChange w:author="Wali G" w:id="173" w:date="2018-06-09T09:15:00Z">
            <w:rPr>
              <w:rFonts w:ascii="Arial" w:cs="Arial" w:eastAsia="Arial" w:hAnsi="Arial"/>
              <w:color w:val="ff0000"/>
              <w:sz w:val="20"/>
              <w:szCs w:val="20"/>
            </w:rPr>
          </w:rPrChange>
        </w:rPr>
        <w:t xml:space="preserve">H</w:t>
      </w:r>
      <w:r w:rsidDel="00000000" w:rsidR="00000000" w:rsidRPr="00000000">
        <w:rPr>
          <w:rFonts w:ascii="Arial" w:cs="Arial" w:eastAsia="Arial" w:hAnsi="Arial"/>
          <w:color w:val="000000"/>
          <w:sz w:val="20"/>
          <w:szCs w:val="20"/>
          <w:rtl w:val="0"/>
        </w:rPr>
        <w:t xml:space="preserve">owever</w:t>
      </w:r>
      <w:r w:rsidDel="00000000" w:rsidR="00000000" w:rsidRPr="00000000">
        <w:rPr>
          <w:rFonts w:ascii="Arial" w:cs="Arial" w:eastAsia="Arial" w:hAnsi="Arial"/>
          <w:color w:val="000000"/>
          <w:sz w:val="20"/>
          <w:szCs w:val="20"/>
          <w:rtl w:val="0"/>
          <w:rPrChange w:author="Wali G" w:id="174" w:date="2018-06-09T09:15:00Z">
            <w:rPr>
              <w:rFonts w:ascii="Arial" w:cs="Arial" w:eastAsia="Arial" w:hAnsi="Arial"/>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it is important to identify individuals who are in need </w:t>
      </w:r>
      <w:r w:rsidDel="00000000" w:rsidR="00000000" w:rsidRPr="00000000">
        <w:rPr>
          <w:rFonts w:ascii="Arial" w:cs="Arial" w:eastAsia="Arial" w:hAnsi="Arial"/>
          <w:color w:val="000000"/>
          <w:sz w:val="20"/>
          <w:szCs w:val="20"/>
          <w:rtl w:val="0"/>
          <w:rPrChange w:author="Wali G" w:id="175" w:date="2018-06-09T09:15:00Z">
            <w:rPr>
              <w:rFonts w:ascii="Arial" w:cs="Arial" w:eastAsia="Arial" w:hAnsi="Arial"/>
              <w:color w:val="ff0000"/>
              <w:sz w:val="20"/>
              <w:szCs w:val="20"/>
            </w:rPr>
          </w:rPrChange>
        </w:rPr>
        <w:t xml:space="preserve">of these services </w:t>
      </w:r>
      <w:r w:rsidDel="00000000" w:rsidR="00000000" w:rsidRPr="00000000">
        <w:rPr>
          <w:rFonts w:ascii="Arial" w:cs="Arial" w:eastAsia="Arial" w:hAnsi="Arial"/>
          <w:color w:val="000000"/>
          <w:sz w:val="20"/>
          <w:szCs w:val="20"/>
          <w:rtl w:val="0"/>
        </w:rPr>
        <w:t xml:space="preserve">prior to addressing physical fitness and exercise. </w:t>
      </w:r>
      <w:del w:author="Wali G" w:id="176" w:date="2018-05-30T23:17:00Z">
        <w:r w:rsidDel="00000000" w:rsidR="00000000" w:rsidRPr="00000000">
          <w:rPr>
            <w:rtl w:val="0"/>
          </w:rPr>
        </w:r>
      </w:del>
    </w:p>
    <w:p w:rsidR="00000000" w:rsidDel="00000000" w:rsidP="00000000" w:rsidRDefault="00000000" w:rsidRPr="00000000" w14:paraId="00000077">
      <w:pPr>
        <w:rPr>
          <w:ins w:author="Wali G" w:id="176" w:date="2018-05-30T23:17:00Z"/>
          <w:rFonts w:ascii="Arial" w:cs="Arial" w:eastAsia="Arial" w:hAnsi="Arial"/>
          <w:color w:val="000000"/>
          <w:sz w:val="20"/>
          <w:szCs w:val="20"/>
        </w:rPr>
      </w:pPr>
      <w:ins w:author="Wali G" w:id="176" w:date="2018-05-30T23:17:00Z">
        <w:r w:rsidDel="00000000" w:rsidR="00000000" w:rsidRPr="00000000">
          <w:rPr>
            <w:rtl w:val="0"/>
          </w:rPr>
        </w:r>
      </w:ins>
    </w:p>
    <w:p w:rsidR="00000000" w:rsidDel="00000000" w:rsidP="00000000" w:rsidRDefault="00000000" w:rsidRPr="00000000" w14:paraId="00000078">
      <w:pPr>
        <w:rPr>
          <w:ins w:author="Wali G" w:id="176" w:date="2018-05-30T23:17:00Z"/>
          <w:rFonts w:ascii="Arial" w:cs="Arial" w:eastAsia="Arial" w:hAnsi="Arial"/>
          <w:color w:val="000000"/>
          <w:sz w:val="20"/>
          <w:szCs w:val="20"/>
        </w:rPr>
      </w:pPr>
      <w:ins w:author="Wali G" w:id="176" w:date="2018-05-30T23:17:00Z">
        <w:r w:rsidDel="00000000" w:rsidR="00000000" w:rsidRPr="00000000">
          <w:rPr>
            <w:rtl w:val="0"/>
          </w:rPr>
        </w:r>
      </w:ins>
    </w:p>
    <w:p w:rsidR="00000000" w:rsidDel="00000000" w:rsidP="00000000" w:rsidRDefault="00000000" w:rsidRPr="00000000" w14:paraId="00000079">
      <w:pPr>
        <w:rPr>
          <w:del w:author="Wali G" w:id="177" w:date="2018-05-30T23:17:00Z"/>
          <w:rFonts w:ascii="Arial" w:cs="Arial" w:eastAsia="Arial" w:hAnsi="Arial"/>
          <w:color w:val="000000"/>
          <w:sz w:val="20"/>
          <w:szCs w:val="20"/>
        </w:rPr>
      </w:pPr>
      <w:del w:author="Wali G" w:id="177" w:date="2018-05-30T23:17:00Z">
        <w:r w:rsidDel="00000000" w:rsidR="00000000" w:rsidRPr="00000000">
          <w:rPr>
            <w:rtl w:val="0"/>
          </w:rPr>
        </w:r>
      </w:del>
    </w:p>
    <w:p w:rsidR="00000000" w:rsidDel="00000000" w:rsidP="00000000" w:rsidRDefault="00000000" w:rsidRPr="00000000" w14:paraId="0000007A">
      <w:pPr>
        <w:rPr>
          <w:ins w:author="Wali G" w:id="177" w:date="2018-05-30T23:17:00Z"/>
          <w:rFonts w:ascii="Arial" w:cs="Arial" w:eastAsia="Arial" w:hAnsi="Arial"/>
          <w:b w:val="1"/>
          <w:color w:val="000000"/>
          <w:sz w:val="20"/>
          <w:szCs w:val="20"/>
        </w:rPr>
      </w:pPr>
      <w:ins w:author="Wali G" w:id="177" w:date="2018-05-30T23:17:00Z">
        <w:r w:rsidDel="00000000" w:rsidR="00000000" w:rsidRPr="00000000">
          <w:rPr>
            <w:rtl w:val="0"/>
          </w:rPr>
        </w:r>
      </w:ins>
    </w:p>
    <w:p w:rsidR="00000000" w:rsidDel="00000000" w:rsidP="00000000" w:rsidRDefault="00000000" w:rsidRPr="00000000" w14:paraId="0000007B">
      <w:pPr>
        <w:jc w:val="center"/>
        <w:rPr>
          <w:shd w:fill="auto" w:val="clear"/>
          <w:rPrChange w:author="Wali G" w:id="179" w:date="2018-01-30T06:29:00Z">
            <w:rPr>
              <w:rFonts w:ascii="Arial" w:cs="Arial" w:eastAsia="Arial" w:hAnsi="Arial"/>
              <w:b w:val="1"/>
              <w:i w:val="1"/>
              <w:color w:val="000000"/>
              <w:sz w:val="20"/>
              <w:szCs w:val="20"/>
            </w:rPr>
          </w:rPrChange>
        </w:rPr>
        <w:pPrChange w:author="Wali G" w:id="0" w:date="2018-01-30T06:29:00Z">
          <w:pPr/>
        </w:pPrChange>
      </w:pPr>
      <w:r w:rsidDel="00000000" w:rsidR="00000000" w:rsidRPr="00000000">
        <w:rPr>
          <w:rFonts w:ascii="Arial" w:cs="Arial" w:eastAsia="Arial" w:hAnsi="Arial"/>
          <w:b w:val="1"/>
          <w:color w:val="000000"/>
          <w:sz w:val="20"/>
          <w:szCs w:val="20"/>
          <w:rtl w:val="0"/>
          <w:rPrChange w:author="Wali G" w:id="178" w:date="2018-06-09T09:15:00Z">
            <w:rPr>
              <w:rFonts w:ascii="Arial" w:cs="Arial" w:eastAsia="Arial" w:hAnsi="Arial"/>
              <w:b w:val="1"/>
              <w:i w:val="1"/>
              <w:color w:val="000000"/>
              <w:sz w:val="20"/>
              <w:szCs w:val="20"/>
            </w:rPr>
          </w:rPrChange>
        </w:rPr>
        <w:t xml:space="preserve">Description of the methods and technologies involved in implementation of the intervention</w:t>
      </w:r>
    </w:p>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D">
      <w:pPr>
        <w:ind w:firstLine="720"/>
        <w:rPr>
          <w:del w:author="Wali G" w:id="205" w:date="2018-06-11T10:52:00Z"/>
          <w:shd w:fill="auto" w:val="clear"/>
          <w:rPrChange w:author="Wali G" w:id="207" w:date="2018-01-30T06:31:00Z">
            <w:rPr>
              <w:rFonts w:ascii="Arial" w:cs="Arial" w:eastAsia="Arial" w:hAnsi="Arial"/>
              <w:color w:val="000000"/>
              <w:sz w:val="20"/>
              <w:szCs w:val="20"/>
            </w:rPr>
          </w:rPrChange>
        </w:rPr>
        <w:pPrChange w:author="Wali G" w:id="0" w:date="2018-01-30T06:31:00Z">
          <w:pPr/>
        </w:pPrChange>
      </w:pPr>
      <w:r w:rsidDel="00000000" w:rsidR="00000000" w:rsidRPr="00000000">
        <w:rPr>
          <w:rFonts w:ascii="Arial" w:cs="Arial" w:eastAsia="Arial" w:hAnsi="Arial"/>
          <w:color w:val="000000"/>
          <w:sz w:val="20"/>
          <w:szCs w:val="20"/>
          <w:rtl w:val="0"/>
        </w:rPr>
        <w:t xml:space="preserve">I have </w:t>
      </w:r>
      <w:r w:rsidDel="00000000" w:rsidR="00000000" w:rsidRPr="00000000">
        <w:rPr>
          <w:rFonts w:ascii="Arial" w:cs="Arial" w:eastAsia="Arial" w:hAnsi="Arial"/>
          <w:color w:val="000000"/>
          <w:sz w:val="20"/>
          <w:szCs w:val="20"/>
          <w:rtl w:val="0"/>
          <w:rPrChange w:author="Wali G" w:id="180" w:date="2018-06-09T09:15:00Z">
            <w:rPr>
              <w:rFonts w:ascii="Arial" w:cs="Arial" w:eastAsia="Arial" w:hAnsi="Arial"/>
              <w:color w:val="ff0000"/>
              <w:sz w:val="20"/>
              <w:szCs w:val="20"/>
            </w:rPr>
          </w:rPrChange>
        </w:rPr>
        <w:t xml:space="preserve">a </w:t>
      </w:r>
      <w:r w:rsidDel="00000000" w:rsidR="00000000" w:rsidRPr="00000000">
        <w:rPr>
          <w:rFonts w:ascii="Arial" w:cs="Arial" w:eastAsia="Arial" w:hAnsi="Arial"/>
          <w:color w:val="000000"/>
          <w:sz w:val="20"/>
          <w:szCs w:val="20"/>
          <w:rtl w:val="0"/>
        </w:rPr>
        <w:t xml:space="preserve">pediatric cardiology practice </w:t>
      </w:r>
      <w:r w:rsidDel="00000000" w:rsidR="00000000" w:rsidRPr="00000000">
        <w:rPr>
          <w:rFonts w:ascii="Arial" w:cs="Arial" w:eastAsia="Arial" w:hAnsi="Arial"/>
          <w:color w:val="000000"/>
          <w:sz w:val="20"/>
          <w:szCs w:val="20"/>
          <w:rtl w:val="0"/>
          <w:rPrChange w:author="Wali G" w:id="181" w:date="2018-06-09T09:15:00Z">
            <w:rPr>
              <w:rFonts w:ascii="Arial" w:cs="Arial" w:eastAsia="Arial" w:hAnsi="Arial"/>
              <w:color w:val="ff0000"/>
              <w:sz w:val="20"/>
              <w:szCs w:val="20"/>
            </w:rPr>
          </w:rPrChange>
        </w:rPr>
        <w:t xml:space="preserve">with </w:t>
      </w:r>
      <w:r w:rsidDel="00000000" w:rsidR="00000000" w:rsidRPr="00000000">
        <w:rPr>
          <w:rFonts w:ascii="Arial" w:cs="Arial" w:eastAsia="Arial" w:hAnsi="Arial"/>
          <w:color w:val="000000"/>
          <w:sz w:val="20"/>
          <w:szCs w:val="20"/>
          <w:rtl w:val="0"/>
        </w:rPr>
        <w:t xml:space="preserve">locations in Virginia and Maryland. </w:t>
      </w:r>
      <w:r w:rsidDel="00000000" w:rsidR="00000000" w:rsidRPr="00000000">
        <w:rPr>
          <w:rFonts w:ascii="Arial" w:cs="Arial" w:eastAsia="Arial" w:hAnsi="Arial"/>
          <w:color w:val="000000"/>
          <w:sz w:val="20"/>
          <w:szCs w:val="20"/>
          <w:rtl w:val="0"/>
          <w:rPrChange w:author="Wali G" w:id="182" w:date="2018-06-09T09:15:00Z">
            <w:rPr>
              <w:rFonts w:ascii="Arial" w:cs="Arial" w:eastAsia="Arial" w:hAnsi="Arial"/>
              <w:color w:val="ff0000"/>
              <w:sz w:val="20"/>
              <w:szCs w:val="20"/>
            </w:rPr>
          </w:rPrChange>
        </w:rPr>
        <w:t xml:space="preserve">My offices </w:t>
      </w:r>
      <w:r w:rsidDel="00000000" w:rsidR="00000000" w:rsidRPr="00000000">
        <w:rPr>
          <w:rFonts w:ascii="Arial" w:cs="Arial" w:eastAsia="Arial" w:hAnsi="Arial"/>
          <w:color w:val="000000"/>
          <w:sz w:val="20"/>
          <w:szCs w:val="20"/>
          <w:rtl w:val="0"/>
        </w:rPr>
        <w:t xml:space="preserve">are located in communities </w:t>
      </w:r>
      <w:r w:rsidDel="00000000" w:rsidR="00000000" w:rsidRPr="00000000">
        <w:rPr>
          <w:rFonts w:ascii="Arial" w:cs="Arial" w:eastAsia="Arial" w:hAnsi="Arial"/>
          <w:color w:val="000000"/>
          <w:sz w:val="20"/>
          <w:szCs w:val="20"/>
          <w:rtl w:val="0"/>
          <w:rPrChange w:author="Wali G" w:id="183" w:date="2018-06-09T09:15:00Z">
            <w:rPr>
              <w:rFonts w:ascii="Arial" w:cs="Arial" w:eastAsia="Arial" w:hAnsi="Arial"/>
              <w:color w:val="ff0000"/>
              <w:sz w:val="20"/>
              <w:szCs w:val="20"/>
            </w:rPr>
          </w:rPrChange>
        </w:rPr>
        <w:t xml:space="preserve">with </w:t>
      </w:r>
      <w:r w:rsidDel="00000000" w:rsidR="00000000" w:rsidRPr="00000000">
        <w:rPr>
          <w:rFonts w:ascii="Arial" w:cs="Arial" w:eastAsia="Arial" w:hAnsi="Arial"/>
          <w:color w:val="000000"/>
          <w:sz w:val="20"/>
          <w:szCs w:val="20"/>
          <w:rtl w:val="0"/>
        </w:rPr>
        <w:t xml:space="preserve">low-socioeconomic status and </w:t>
      </w:r>
      <w:r w:rsidDel="00000000" w:rsidR="00000000" w:rsidRPr="00000000">
        <w:rPr>
          <w:rFonts w:ascii="Arial" w:cs="Arial" w:eastAsia="Arial" w:hAnsi="Arial"/>
          <w:color w:val="000000"/>
          <w:sz w:val="20"/>
          <w:szCs w:val="20"/>
          <w:rtl w:val="0"/>
          <w:rPrChange w:author="Wali G" w:id="184" w:date="2018-06-09T09:15:00Z">
            <w:rPr>
              <w:rFonts w:ascii="Arial" w:cs="Arial" w:eastAsia="Arial" w:hAnsi="Arial"/>
              <w:color w:val="ff0000"/>
              <w:sz w:val="20"/>
              <w:szCs w:val="20"/>
            </w:rPr>
          </w:rPrChange>
        </w:rPr>
        <w:t xml:space="preserve">a </w:t>
      </w:r>
      <w:r w:rsidDel="00000000" w:rsidR="00000000" w:rsidRPr="00000000">
        <w:rPr>
          <w:rFonts w:ascii="Arial" w:cs="Arial" w:eastAsia="Arial" w:hAnsi="Arial"/>
          <w:color w:val="000000"/>
          <w:sz w:val="20"/>
          <w:szCs w:val="20"/>
          <w:rtl w:val="0"/>
        </w:rPr>
        <w:t xml:space="preserve">large minority population. </w:t>
      </w:r>
      <w:ins w:author="Wali G" w:id="185" w:date="2018-06-11T10:51:00Z">
        <w:r w:rsidDel="00000000" w:rsidR="00000000" w:rsidRPr="00000000">
          <w:rPr>
            <w:rFonts w:ascii="Arial" w:cs="Arial" w:eastAsia="Arial" w:hAnsi="Arial"/>
            <w:color w:val="000000"/>
            <w:sz w:val="20"/>
            <w:szCs w:val="20"/>
            <w:rtl w:val="0"/>
          </w:rPr>
          <w:t xml:space="preserve">More than 40%</w:t>
        </w:r>
      </w:ins>
      <w:del w:author="Wali G" w:id="185" w:date="2018-06-11T10:51:00Z">
        <w:r w:rsidDel="00000000" w:rsidR="00000000" w:rsidRPr="00000000">
          <w:rPr>
            <w:rFonts w:ascii="Arial" w:cs="Arial" w:eastAsia="Arial" w:hAnsi="Arial"/>
            <w:color w:val="000000"/>
            <w:sz w:val="20"/>
            <w:szCs w:val="20"/>
            <w:rtl w:val="0"/>
          </w:rPr>
          <w:delText xml:space="preserve"> 50%</w:delText>
        </w:r>
      </w:del>
      <w:r w:rsidDel="00000000" w:rsidR="00000000" w:rsidRPr="00000000">
        <w:rPr>
          <w:rFonts w:ascii="Arial" w:cs="Arial" w:eastAsia="Arial" w:hAnsi="Arial"/>
          <w:color w:val="000000"/>
          <w:sz w:val="20"/>
          <w:szCs w:val="20"/>
          <w:rtl w:val="0"/>
        </w:rPr>
        <w:t xml:space="preserve"> of</w:t>
      </w:r>
      <w:del w:author="Wali G [2]" w:id="186" w:date="2018-01-29T15:28:00Z">
        <w:r w:rsidDel="00000000" w:rsidR="00000000" w:rsidRPr="00000000">
          <w:rPr>
            <w:rFonts w:ascii="Arial" w:cs="Arial" w:eastAsia="Arial" w:hAnsi="Arial"/>
            <w:rtl w:val="0"/>
            <w:rPrChange w:author="Wali G" w:id="187" w:date="2018-06-09T09:15:00Z">
              <w:rPr/>
            </w:rPrChange>
          </w:rPr>
          <w:delText xml:space="preserve"> the</w:delText>
        </w:r>
      </w:del>
      <w:r w:rsidDel="00000000" w:rsidR="00000000" w:rsidRPr="00000000">
        <w:rPr>
          <w:rFonts w:ascii="Arial" w:cs="Arial" w:eastAsia="Arial" w:hAnsi="Arial"/>
          <w:color w:val="000000"/>
          <w:sz w:val="20"/>
          <w:szCs w:val="20"/>
          <w:rtl w:val="0"/>
        </w:rPr>
        <w:t xml:space="preserve"> </w:t>
      </w:r>
      <w:del w:author="Wali G" w:id="188" w:date="2018-06-11T10:51:00Z">
        <w:r w:rsidDel="00000000" w:rsidR="00000000" w:rsidRPr="00000000">
          <w:rPr>
            <w:rFonts w:ascii="Arial" w:cs="Arial" w:eastAsia="Arial" w:hAnsi="Arial"/>
            <w:color w:val="000000"/>
            <w:sz w:val="20"/>
            <w:szCs w:val="20"/>
            <w:rtl w:val="0"/>
            <w:rPrChange w:author="Wali G" w:id="189" w:date="2018-06-09T09:15:00Z">
              <w:rPr>
                <w:rFonts w:ascii="Arial" w:cs="Arial" w:eastAsia="Arial" w:hAnsi="Arial"/>
                <w:color w:val="ff0000"/>
                <w:sz w:val="20"/>
                <w:szCs w:val="20"/>
              </w:rPr>
            </w:rPrChange>
          </w:rPr>
          <w:delText xml:space="preserve">my </w:delText>
        </w:r>
      </w:del>
      <w:r w:rsidDel="00000000" w:rsidR="00000000" w:rsidRPr="00000000">
        <w:rPr>
          <w:rFonts w:ascii="Arial" w:cs="Arial" w:eastAsia="Arial" w:hAnsi="Arial"/>
          <w:color w:val="000000"/>
          <w:sz w:val="20"/>
          <w:szCs w:val="20"/>
          <w:rtl w:val="0"/>
        </w:rPr>
        <w:t xml:space="preserve">patient referrals</w:t>
      </w:r>
      <w:r w:rsidDel="00000000" w:rsidR="00000000" w:rsidRPr="00000000">
        <w:rPr>
          <w:rFonts w:ascii="Arial" w:cs="Arial" w:eastAsia="Arial" w:hAnsi="Arial"/>
          <w:strike w:val="1"/>
          <w:color w:val="000000"/>
          <w:sz w:val="20"/>
          <w:szCs w:val="20"/>
          <w:rtl w:val="0"/>
          <w:rPrChange w:author="Wali G" w:id="190" w:date="2018-06-09T09:15:00Z">
            <w:rPr>
              <w:rFonts w:ascii="Arial" w:cs="Arial" w:eastAsia="Arial" w:hAnsi="Arial"/>
              <w:strike w:val="1"/>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from general pediatricians</w:t>
      </w:r>
      <w:r w:rsidDel="00000000" w:rsidR="00000000" w:rsidRPr="00000000">
        <w:rPr>
          <w:rtl w:val="0"/>
          <w:rPrChange w:author="Wali G" w:id="191" w:date="2018-06-09T09:29:00Z">
            <w:rPr>
              <w:rFonts w:ascii="Arial" w:cs="Arial" w:eastAsia="Arial" w:hAnsi="Arial"/>
              <w:strike w:val="1"/>
              <w:color w:val="ff0000"/>
              <w:sz w:val="20"/>
              <w:szCs w:val="20"/>
            </w:rPr>
          </w:rPrChange>
        </w:rPr>
        <w:t xml:space="preserve">,</w:t>
      </w:r>
      <w:r w:rsidDel="00000000" w:rsidR="00000000" w:rsidRPr="00000000">
        <w:rPr>
          <w:rFonts w:ascii="Arial" w:cs="Arial" w:eastAsia="Arial" w:hAnsi="Arial"/>
          <w:color w:val="000000"/>
          <w:sz w:val="20"/>
          <w:szCs w:val="20"/>
          <w:rtl w:val="0"/>
        </w:rPr>
        <w:t xml:space="preserve"> are for obesity (BMI &gt; 95</w:t>
      </w:r>
      <w:r w:rsidDel="00000000" w:rsidR="00000000" w:rsidRPr="00000000">
        <w:rPr>
          <w:rFonts w:ascii="Arial" w:cs="Arial" w:eastAsia="Arial" w:hAnsi="Arial"/>
          <w:color w:val="000000"/>
          <w:sz w:val="20"/>
          <w:szCs w:val="20"/>
          <w:vertAlign w:val="superscript"/>
          <w:rtl w:val="0"/>
        </w:rPr>
        <w:t xml:space="preserve">th</w:t>
      </w:r>
      <w:r w:rsidDel="00000000" w:rsidR="00000000" w:rsidRPr="00000000">
        <w:rPr>
          <w:rFonts w:ascii="Arial" w:cs="Arial" w:eastAsia="Arial" w:hAnsi="Arial"/>
          <w:color w:val="000000"/>
          <w:sz w:val="20"/>
          <w:szCs w:val="20"/>
          <w:rtl w:val="0"/>
        </w:rPr>
        <w:t xml:space="preserve"> percentile)</w:t>
      </w:r>
      <w:ins w:author="Wali G" w:id="192" w:date="2018-06-11T10:51:00Z">
        <w:r w:rsidDel="00000000" w:rsidR="00000000" w:rsidRPr="00000000">
          <w:rPr>
            <w:rFonts w:ascii="Arial" w:cs="Arial" w:eastAsia="Arial" w:hAnsi="Arial"/>
            <w:color w:val="000000"/>
            <w:sz w:val="20"/>
            <w:szCs w:val="20"/>
            <w:rtl w:val="0"/>
          </w:rPr>
          <w:t xml:space="preserve"> and associated comorbidities of </w:t>
        </w:r>
      </w:ins>
      <w:del w:author="Wali G" w:id="192" w:date="2018-06-11T10:51:00Z">
        <w:r w:rsidDel="00000000" w:rsidR="00000000" w:rsidRPr="00000000">
          <w:rPr>
            <w:rFonts w:ascii="Arial" w:cs="Arial" w:eastAsia="Arial" w:hAnsi="Arial"/>
            <w:color w:val="000000"/>
            <w:sz w:val="20"/>
            <w:szCs w:val="20"/>
            <w:rtl w:val="0"/>
          </w:rPr>
          <w:delText xml:space="preserve"> and/or</w:delText>
        </w:r>
      </w:del>
      <w:r w:rsidDel="00000000" w:rsidR="00000000" w:rsidRPr="00000000">
        <w:rPr>
          <w:rFonts w:ascii="Arial" w:cs="Arial" w:eastAsia="Arial" w:hAnsi="Arial"/>
          <w:color w:val="000000"/>
          <w:sz w:val="20"/>
          <w:szCs w:val="20"/>
          <w:rtl w:val="0"/>
        </w:rPr>
        <w:t xml:space="preserve"> hypertension, hyperlipidemia, and prediabetes.</w:t>
      </w:r>
      <w:ins w:author="Wali G" w:id="193" w:date="2018-06-11T10:52:00Z">
        <w:r w:rsidDel="00000000" w:rsidR="00000000" w:rsidRPr="00000000">
          <w:rPr>
            <w:rFonts w:ascii="Arial" w:cs="Arial" w:eastAsia="Arial" w:hAnsi="Arial"/>
            <w:color w:val="000000"/>
            <w:sz w:val="20"/>
            <w:szCs w:val="20"/>
            <w:rtl w:val="0"/>
          </w:rPr>
          <w:t xml:space="preserve">  </w:t>
        </w:r>
      </w:ins>
      <w:del w:author="Wali G" w:id="193" w:date="2018-06-11T10:52:00Z">
        <w:r w:rsidDel="00000000" w:rsidR="00000000" w:rsidRPr="00000000">
          <w:rPr>
            <w:rFonts w:ascii="Arial" w:cs="Arial" w:eastAsia="Arial" w:hAnsi="Arial"/>
            <w:color w:val="000000"/>
            <w:sz w:val="20"/>
            <w:szCs w:val="20"/>
            <w:rtl w:val="0"/>
          </w:rPr>
          <w:delText xml:space="preserve">  Families are always looking for novel methods to lose weight an</w:delText>
        </w:r>
        <w:r w:rsidDel="00000000" w:rsidR="00000000" w:rsidRPr="00000000">
          <w:rPr>
            <w:rFonts w:ascii="Arial" w:cs="Arial" w:eastAsia="Arial" w:hAnsi="Arial"/>
            <w:color w:val="000000"/>
            <w:sz w:val="20"/>
            <w:szCs w:val="20"/>
            <w:rtl w:val="0"/>
            <w:rPrChange w:author="Wali G" w:id="194" w:date="2018-06-09T09:15:00Z">
              <w:rPr>
                <w:rFonts w:ascii="Arial" w:cs="Arial" w:eastAsia="Arial" w:hAnsi="Arial"/>
                <w:color w:val="ff0000"/>
                <w:sz w:val="20"/>
                <w:szCs w:val="20"/>
              </w:rPr>
            </w:rPrChange>
          </w:rPr>
          <w:delText xml:space="preserve">d/</w:delText>
        </w:r>
        <w:r w:rsidDel="00000000" w:rsidR="00000000" w:rsidRPr="00000000">
          <w:rPr>
            <w:rFonts w:ascii="Arial" w:cs="Arial" w:eastAsia="Arial" w:hAnsi="Arial"/>
            <w:color w:val="000000"/>
            <w:sz w:val="20"/>
            <w:szCs w:val="20"/>
            <w:rtl w:val="0"/>
          </w:rPr>
          <w:delText xml:space="preserve">or improve their health.  </w:delText>
        </w:r>
      </w:del>
      <w:r w:rsidDel="00000000" w:rsidR="00000000" w:rsidRPr="00000000">
        <w:rPr>
          <w:rFonts w:ascii="Arial" w:cs="Arial" w:eastAsia="Arial" w:hAnsi="Arial"/>
          <w:color w:val="000000"/>
          <w:sz w:val="20"/>
          <w:szCs w:val="20"/>
          <w:rtl w:val="0"/>
        </w:rPr>
        <w:t xml:space="preserve">I also have relationships with other </w:t>
      </w:r>
      <w:del w:author="Wali G" w:id="195" w:date="2018-06-06T16:12:00Z">
        <w:r w:rsidDel="00000000" w:rsidR="00000000" w:rsidRPr="00000000">
          <w:rPr>
            <w:rFonts w:ascii="Arial" w:cs="Arial" w:eastAsia="Arial" w:hAnsi="Arial"/>
            <w:color w:val="000000"/>
            <w:sz w:val="20"/>
            <w:szCs w:val="20"/>
            <w:rtl w:val="0"/>
          </w:rPr>
          <w:delText xml:space="preserve">physician offices</w:delText>
        </w:r>
      </w:del>
      <w:ins w:author="Wali G" w:id="195" w:date="2018-06-06T16:12:00Z">
        <w:r w:rsidDel="00000000" w:rsidR="00000000" w:rsidRPr="00000000">
          <w:rPr>
            <w:rFonts w:ascii="Arial" w:cs="Arial" w:eastAsia="Arial" w:hAnsi="Arial"/>
            <w:color w:val="000000"/>
            <w:sz w:val="20"/>
            <w:szCs w:val="20"/>
            <w:rtl w:val="0"/>
          </w:rPr>
          <w:t xml:space="preserve">medical practices</w:t>
        </w:r>
      </w:ins>
      <w:r w:rsidDel="00000000" w:rsidR="00000000" w:rsidRPr="00000000">
        <w:rPr>
          <w:rFonts w:ascii="Arial" w:cs="Arial" w:eastAsia="Arial" w:hAnsi="Arial"/>
          <w:color w:val="000000"/>
          <w:sz w:val="20"/>
          <w:szCs w:val="20"/>
          <w:rtl w:val="0"/>
        </w:rPr>
        <w:t xml:space="preserve"> and schools.  My goal is to have </w:t>
      </w:r>
      <w:del w:author="Wali G" w:id="196" w:date="2018-06-09T09:29:00Z">
        <w:r w:rsidDel="00000000" w:rsidR="00000000" w:rsidRPr="00000000">
          <w:rPr>
            <w:rFonts w:ascii="Arial" w:cs="Arial" w:eastAsia="Arial" w:hAnsi="Arial"/>
            <w:color w:val="000000"/>
            <w:sz w:val="20"/>
            <w:szCs w:val="20"/>
            <w:rtl w:val="0"/>
          </w:rPr>
          <w:delText xml:space="preserve">200 - 300</w:delText>
        </w:r>
      </w:del>
      <w:ins w:author="Wali G" w:id="196" w:date="2018-06-09T09:29:00Z">
        <w:r w:rsidDel="00000000" w:rsidR="00000000" w:rsidRPr="00000000">
          <w:rPr>
            <w:rFonts w:ascii="Arial" w:cs="Arial" w:eastAsia="Arial" w:hAnsi="Arial"/>
            <w:color w:val="000000"/>
            <w:sz w:val="20"/>
            <w:szCs w:val="20"/>
            <w:rtl w:val="0"/>
          </w:rPr>
          <w:t xml:space="preserve">200</w:t>
        </w:r>
      </w:ins>
      <w:r w:rsidDel="00000000" w:rsidR="00000000" w:rsidRPr="00000000">
        <w:rPr>
          <w:rFonts w:ascii="Arial" w:cs="Arial" w:eastAsia="Arial" w:hAnsi="Arial"/>
          <w:color w:val="000000"/>
          <w:sz w:val="20"/>
          <w:szCs w:val="20"/>
          <w:rtl w:val="0"/>
        </w:rPr>
        <w:t xml:space="preserve"> families enroll</w:t>
      </w:r>
      <w:ins w:author="Wali G" w:id="197" w:date="2018-06-06T16:12:00Z">
        <w:r w:rsidDel="00000000" w:rsidR="00000000" w:rsidRPr="00000000">
          <w:rPr>
            <w:rFonts w:ascii="Arial" w:cs="Arial" w:eastAsia="Arial" w:hAnsi="Arial"/>
            <w:color w:val="000000"/>
            <w:sz w:val="20"/>
            <w:szCs w:val="20"/>
            <w:rtl w:val="0"/>
          </w:rPr>
          <w:t xml:space="preserve">ed</w:t>
        </w:r>
      </w:ins>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Change w:author="Wali G" w:id="198" w:date="2018-06-09T09:15:00Z">
            <w:rPr>
              <w:rFonts w:ascii="Arial" w:cs="Arial" w:eastAsia="Arial" w:hAnsi="Arial"/>
              <w:color w:val="ff0000"/>
              <w:sz w:val="20"/>
              <w:szCs w:val="20"/>
            </w:rPr>
          </w:rPrChange>
        </w:rPr>
        <w:t xml:space="preserve">in the</w:t>
      </w:r>
      <w:ins w:author="Wali G [2]" w:id="199" w:date="2018-01-29T16:23:00Z">
        <w:r w:rsidDel="00000000" w:rsidR="00000000" w:rsidRPr="00000000">
          <w:rPr>
            <w:rFonts w:ascii="Arial" w:cs="Arial" w:eastAsia="Arial" w:hAnsi="Arial"/>
            <w:sz w:val="20"/>
            <w:szCs w:val="20"/>
            <w:rtl w:val="0"/>
            <w:rPrChange w:author="Wali G" w:id="200" w:date="2018-06-09T09:15:00Z">
              <w:rPr/>
            </w:rPrChange>
          </w:rPr>
          <w:t xml:space="preserve"> program</w:t>
        </w:r>
      </w:ins>
      <w:del w:author="Wali G [2]" w:id="199" w:date="2018-01-29T16:23:00Z">
        <w:r w:rsidDel="00000000" w:rsidR="00000000" w:rsidRPr="00000000">
          <w:rPr>
            <w:rFonts w:ascii="Arial" w:cs="Arial" w:eastAsia="Arial" w:hAnsi="Arial"/>
            <w:sz w:val="20"/>
            <w:szCs w:val="20"/>
            <w:rtl w:val="0"/>
            <w:rPrChange w:author="Wali G" w:id="200" w:date="2018-06-09T09:15:00Z">
              <w:rPr/>
            </w:rPrChange>
          </w:rPr>
          <w:delText xml:space="preserve"> app,</w:delText>
        </w:r>
      </w:del>
      <w:r w:rsidDel="00000000" w:rsidR="00000000" w:rsidRPr="00000000">
        <w:rPr>
          <w:rFonts w:ascii="Arial" w:cs="Arial" w:eastAsia="Arial" w:hAnsi="Arial"/>
          <w:color w:val="000000"/>
          <w:sz w:val="20"/>
          <w:szCs w:val="20"/>
          <w:rtl w:val="0"/>
          <w:rPrChange w:author="Wali G" w:id="201" w:date="2018-06-09T09:15:00Z">
            <w:rPr>
              <w:rFonts w:ascii="Arial" w:cs="Arial" w:eastAsia="Arial" w:hAnsi="Arial"/>
              <w:color w:val="ff0000"/>
              <w:sz w:val="20"/>
              <w:szCs w:val="20"/>
            </w:rPr>
          </w:rPrChange>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color w:val="000000"/>
          <w:sz w:val="20"/>
          <w:szCs w:val="20"/>
          <w:rtl w:val="0"/>
          <w:rPrChange w:author="Wali G" w:id="202" w:date="2018-06-09T09:15:00Z">
            <w:rPr>
              <w:rFonts w:ascii="Arial" w:cs="Arial" w:eastAsia="Arial" w:hAnsi="Arial"/>
              <w:color w:val="ff0000"/>
              <w:sz w:val="20"/>
              <w:szCs w:val="20"/>
            </w:rPr>
          </w:rPrChange>
        </w:rPr>
        <w:t xml:space="preserve">I</w:t>
      </w:r>
      <w:ins w:author="Wali G" w:id="203" w:date="2018-06-06T16:13:00Z">
        <w:r w:rsidDel="00000000" w:rsidR="00000000" w:rsidRPr="00000000">
          <w:rPr>
            <w:rFonts w:ascii="Arial" w:cs="Arial" w:eastAsia="Arial" w:hAnsi="Arial"/>
            <w:color w:val="000000"/>
            <w:sz w:val="20"/>
            <w:szCs w:val="20"/>
            <w:rtl w:val="0"/>
          </w:rPr>
          <w:t xml:space="preserve"> and my colleagues</w:t>
        </w:r>
      </w:ins>
      <w:r w:rsidDel="00000000" w:rsidR="00000000" w:rsidRPr="00000000">
        <w:rPr>
          <w:rFonts w:ascii="Arial" w:cs="Arial" w:eastAsia="Arial" w:hAnsi="Arial"/>
          <w:color w:val="000000"/>
          <w:sz w:val="20"/>
          <w:szCs w:val="20"/>
          <w:rtl w:val="0"/>
          <w:rPrChange w:author="Wali G" w:id="204" w:date="2018-06-09T09:15:00Z">
            <w:rPr>
              <w:rFonts w:ascii="Arial" w:cs="Arial" w:eastAsia="Arial" w:hAnsi="Arial"/>
              <w:color w:val="ff0000"/>
              <w:sz w:val="20"/>
              <w:szCs w:val="20"/>
            </w:rPr>
          </w:rPrChange>
        </w:rPr>
        <w:t xml:space="preserve"> will </w:t>
      </w:r>
      <w:r w:rsidDel="00000000" w:rsidR="00000000" w:rsidRPr="00000000">
        <w:rPr>
          <w:rFonts w:ascii="Arial" w:cs="Arial" w:eastAsia="Arial" w:hAnsi="Arial"/>
          <w:color w:val="000000"/>
          <w:sz w:val="20"/>
          <w:szCs w:val="20"/>
          <w:rtl w:val="0"/>
        </w:rPr>
        <w:t xml:space="preserve">follow the families on a bi-weekly basis.  </w:t>
      </w:r>
      <w:del w:author="Wali G" w:id="205" w:date="2018-06-11T10:52:00Z">
        <w:r w:rsidDel="00000000" w:rsidR="00000000" w:rsidRPr="00000000">
          <w:rPr>
            <w:rFonts w:ascii="Arial" w:cs="Arial" w:eastAsia="Arial" w:hAnsi="Arial"/>
            <w:color w:val="000000"/>
            <w:sz w:val="20"/>
            <w:szCs w:val="20"/>
            <w:rtl w:val="0"/>
          </w:rPr>
          <w:delText xml:space="preserve">I have office hours which are convenient for parents which allows maintaining </w:delText>
        </w:r>
        <w:r w:rsidDel="00000000" w:rsidR="00000000" w:rsidRPr="00000000">
          <w:rPr>
            <w:rFonts w:ascii="Arial" w:cs="Arial" w:eastAsia="Arial" w:hAnsi="Arial"/>
            <w:color w:val="000000"/>
            <w:sz w:val="20"/>
            <w:szCs w:val="20"/>
            <w:rtl w:val="0"/>
            <w:rPrChange w:author="Wali G" w:id="206" w:date="2018-06-09T09:15:00Z">
              <w:rPr>
                <w:rFonts w:ascii="Arial" w:cs="Arial" w:eastAsia="Arial" w:hAnsi="Arial"/>
                <w:color w:val="ff0000"/>
                <w:sz w:val="20"/>
                <w:szCs w:val="20"/>
              </w:rPr>
            </w:rPrChange>
          </w:rPr>
          <w:delText xml:space="preserve">a </w:delText>
        </w:r>
        <w:r w:rsidDel="00000000" w:rsidR="00000000" w:rsidRPr="00000000">
          <w:rPr>
            <w:rFonts w:ascii="Arial" w:cs="Arial" w:eastAsia="Arial" w:hAnsi="Arial"/>
            <w:color w:val="000000"/>
            <w:sz w:val="20"/>
            <w:szCs w:val="20"/>
            <w:rtl w:val="0"/>
          </w:rPr>
          <w:delText xml:space="preserve">high follow-up rate.  </w:delText>
        </w:r>
      </w:del>
    </w:p>
    <w:p w:rsidR="00000000" w:rsidDel="00000000" w:rsidP="00000000" w:rsidRDefault="00000000" w:rsidRPr="00000000" w14:paraId="0000007E">
      <w:pPr>
        <w:rPr>
          <w:del w:author="Wali G" w:id="205" w:date="2018-06-11T10:52:00Z"/>
          <w:rFonts w:ascii="Arial" w:cs="Arial" w:eastAsia="Arial" w:hAnsi="Arial"/>
          <w:color w:val="000000"/>
          <w:sz w:val="20"/>
          <w:szCs w:val="20"/>
        </w:rPr>
      </w:pPr>
      <w:del w:author="Wali G" w:id="205" w:date="2018-06-11T10:52:00Z">
        <w:r w:rsidDel="00000000" w:rsidR="00000000" w:rsidRPr="00000000">
          <w:rPr>
            <w:rtl w:val="0"/>
          </w:rPr>
        </w:r>
      </w:del>
    </w:p>
    <w:p w:rsidR="00000000" w:rsidDel="00000000" w:rsidP="00000000" w:rsidRDefault="00000000" w:rsidRPr="00000000" w14:paraId="0000007F">
      <w:pPr>
        <w:ind w:firstLine="720"/>
        <w:rPr>
          <w:ins w:author="Wali G" w:id="205" w:date="2018-06-11T10:52:00Z"/>
          <w:rFonts w:ascii="Arial" w:cs="Arial" w:eastAsia="Arial" w:hAnsi="Arial"/>
          <w:color w:val="000000"/>
          <w:sz w:val="20"/>
          <w:szCs w:val="20"/>
        </w:rPr>
      </w:pPr>
      <w:del w:author="Wali G" w:id="205" w:date="2018-06-11T10:52:00Z">
        <w:r w:rsidDel="00000000" w:rsidR="00000000" w:rsidRPr="00000000">
          <w:rPr>
            <w:rFonts w:ascii="Arial" w:cs="Arial" w:eastAsia="Arial" w:hAnsi="Arial"/>
            <w:color w:val="000000"/>
            <w:sz w:val="20"/>
            <w:szCs w:val="20"/>
            <w:rtl w:val="0"/>
            <w:rPrChange w:author="Wali G" w:id="208" w:date="2018-06-09T09:15:00Z">
              <w:rPr>
                <w:rFonts w:ascii="Arial" w:cs="Arial" w:eastAsia="Arial" w:hAnsi="Arial"/>
                <w:color w:val="ff0000"/>
                <w:sz w:val="20"/>
                <w:szCs w:val="20"/>
              </w:rPr>
            </w:rPrChange>
          </w:rPr>
          <w:delText xml:space="preserve">C</w:delText>
        </w:r>
        <w:r w:rsidDel="00000000" w:rsidR="00000000" w:rsidRPr="00000000">
          <w:rPr>
            <w:rFonts w:ascii="Arial" w:cs="Arial" w:eastAsia="Arial" w:hAnsi="Arial"/>
            <w:color w:val="000000"/>
            <w:sz w:val="20"/>
            <w:szCs w:val="20"/>
            <w:rtl w:val="0"/>
          </w:rPr>
          <w:delText xml:space="preserve">lients can use their </w:delText>
        </w:r>
        <w:r w:rsidDel="00000000" w:rsidR="00000000" w:rsidRPr="00000000">
          <w:rPr>
            <w:rFonts w:ascii="Arial" w:cs="Arial" w:eastAsia="Arial" w:hAnsi="Arial"/>
            <w:color w:val="000000"/>
            <w:sz w:val="20"/>
            <w:szCs w:val="20"/>
            <w:rtl w:val="0"/>
            <w:rPrChange w:author="Wali G" w:id="209" w:date="2018-06-09T09:15:00Z">
              <w:rPr>
                <w:rFonts w:ascii="Arial" w:cs="Arial" w:eastAsia="Arial" w:hAnsi="Arial"/>
                <w:color w:val="ff0000"/>
                <w:sz w:val="20"/>
                <w:szCs w:val="20"/>
              </w:rPr>
            </w:rPrChange>
          </w:rPr>
          <w:delText xml:space="preserve">existing </w:delText>
        </w:r>
        <w:r w:rsidDel="00000000" w:rsidR="00000000" w:rsidRPr="00000000">
          <w:rPr>
            <w:rFonts w:ascii="Arial" w:cs="Arial" w:eastAsia="Arial" w:hAnsi="Arial"/>
            <w:color w:val="000000"/>
            <w:sz w:val="20"/>
            <w:szCs w:val="20"/>
            <w:rtl w:val="0"/>
          </w:rPr>
          <w:delText xml:space="preserve">mobile phones and/or tablets to record </w:delText>
        </w:r>
      </w:del>
      <w:ins w:author="Wali G" w:id="205" w:date="2018-06-11T10:52:00Z">
        <w:r w:rsidDel="00000000" w:rsidR="00000000" w:rsidRPr="00000000">
          <w:rPr>
            <w:rtl w:val="0"/>
          </w:rPr>
        </w:r>
      </w:ins>
    </w:p>
    <w:p w:rsidR="00000000" w:rsidDel="00000000" w:rsidP="00000000" w:rsidRDefault="00000000" w:rsidRPr="00000000" w14:paraId="00000080">
      <w:pPr>
        <w:rPr>
          <w:ins w:author="Wali G" w:id="205" w:date="2018-06-11T10:52:00Z"/>
          <w:rFonts w:ascii="Arial" w:cs="Arial" w:eastAsia="Arial" w:hAnsi="Arial"/>
          <w:color w:val="000000"/>
          <w:sz w:val="20"/>
          <w:szCs w:val="20"/>
        </w:rPr>
      </w:pPr>
      <w:ins w:author="Wali G" w:id="205" w:date="2018-06-11T10:52:00Z">
        <w:r w:rsidDel="00000000" w:rsidR="00000000" w:rsidRPr="00000000">
          <w:rPr>
            <w:rtl w:val="0"/>
          </w:rPr>
        </w:r>
      </w:ins>
    </w:p>
    <w:p w:rsidR="00000000" w:rsidDel="00000000" w:rsidP="00000000" w:rsidRDefault="00000000" w:rsidRPr="00000000" w14:paraId="00000081">
      <w:pPr>
        <w:ind w:firstLine="720"/>
        <w:rPr>
          <w:ins w:author="Wali G" w:id="205" w:date="2018-06-11T10:52:00Z"/>
          <w:shd w:fill="auto" w:val="clear"/>
          <w:rPrChange w:author="Wali G" w:id="217" w:date="2018-06-07T11:39:00Z">
            <w:rPr>
              <w:rFonts w:ascii="Arial" w:cs="Arial" w:eastAsia="Arial" w:hAnsi="Arial"/>
              <w:i w:val="1"/>
              <w:color w:val="000000"/>
              <w:sz w:val="20"/>
              <w:szCs w:val="20"/>
            </w:rPr>
          </w:rPrChange>
        </w:rPr>
        <w:pPrChange w:author="Wali G" w:id="0" w:date="2018-06-07T11:39:00Z">
          <w:pPr/>
        </w:pPrChange>
      </w:pPr>
      <w:ins w:author="Wali G" w:id="205" w:date="2018-06-11T10:52:00Z">
        <w:r w:rsidDel="00000000" w:rsidR="00000000" w:rsidRPr="00000000">
          <w:rPr>
            <w:rFonts w:ascii="Arial" w:cs="Arial" w:eastAsia="Arial" w:hAnsi="Arial"/>
            <w:color w:val="000000"/>
            <w:sz w:val="20"/>
            <w:szCs w:val="20"/>
            <w:rtl w:val="0"/>
          </w:rPr>
          <w:t xml:space="preserve">I will also utilize tele</w:t>
        </w:r>
        <w:r w:rsidDel="00000000" w:rsidR="00000000" w:rsidRPr="00000000">
          <w:rPr>
            <w:rFonts w:ascii="Arial" w:cs="Arial" w:eastAsia="Arial" w:hAnsi="Arial"/>
            <w:color w:val="000000"/>
            <w:sz w:val="20"/>
            <w:szCs w:val="20"/>
            <w:rtl w:val="0"/>
            <w:rPrChange w:author="Wali G" w:id="210" w:date="2018-06-09T09:15:00Z">
              <w:rPr>
                <w:rFonts w:ascii="Arial" w:cs="Arial" w:eastAsia="Arial" w:hAnsi="Arial"/>
                <w:i w:val="1"/>
                <w:color w:val="000000"/>
                <w:sz w:val="20"/>
                <w:szCs w:val="20"/>
              </w:rPr>
            </w:rPrChange>
          </w:rPr>
          <w:t xml:space="preserve">medicine applications which are</w:t>
        </w:r>
        <w:r w:rsidDel="00000000" w:rsidR="00000000" w:rsidRPr="00000000">
          <w:rPr>
            <w:rFonts w:ascii="Arial" w:cs="Arial" w:eastAsia="Arial" w:hAnsi="Arial"/>
            <w:color w:val="000000"/>
            <w:sz w:val="20"/>
            <w:szCs w:val="20"/>
            <w:rtl w:val="0"/>
          </w:rPr>
          <w:t xml:space="preserve"> HIPPA complia</w:t>
        </w:r>
        <w:r w:rsidDel="00000000" w:rsidR="00000000" w:rsidRPr="00000000">
          <w:rPr>
            <w:rFonts w:ascii="Arial" w:cs="Arial" w:eastAsia="Arial" w:hAnsi="Arial"/>
            <w:color w:val="000000"/>
            <w:sz w:val="20"/>
            <w:szCs w:val="20"/>
            <w:rtl w:val="0"/>
            <w:rPrChange w:author="Wali G" w:id="211" w:date="2018-06-09T09:15:00Z">
              <w:rPr>
                <w:rFonts w:ascii="Arial" w:cs="Arial" w:eastAsia="Arial" w:hAnsi="Arial"/>
                <w:i w:val="1"/>
                <w:color w:val="000000"/>
                <w:sz w:val="20"/>
                <w:szCs w:val="20"/>
              </w:rPr>
            </w:rPrChange>
          </w:rPr>
          <w:t xml:space="preserve">nt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Change w:author="Wali G" w:id="212" w:date="2018-06-09T09:15:00Z">
              <w:rPr>
                <w:rFonts w:ascii="Arial" w:cs="Arial" w:eastAsia="Arial" w:hAnsi="Arial"/>
                <w:i w:val="1"/>
                <w:color w:val="000000"/>
                <w:sz w:val="20"/>
                <w:szCs w:val="20"/>
              </w:rPr>
            </w:rPrChange>
          </w:rPr>
          <w:t xml:space="preserve">to provide consultations</w:t>
        </w:r>
        <w:r w:rsidDel="00000000" w:rsidR="00000000" w:rsidRPr="00000000">
          <w:rPr>
            <w:rFonts w:ascii="Arial" w:cs="Arial" w:eastAsia="Arial" w:hAnsi="Arial"/>
            <w:color w:val="000000"/>
            <w:sz w:val="20"/>
            <w:szCs w:val="20"/>
            <w:rtl w:val="0"/>
          </w:rPr>
          <w:t xml:space="preserve"> with mobile devices (smartphone or tablet).  The utilization of t</w:t>
        </w:r>
        <w:r w:rsidDel="00000000" w:rsidR="00000000" w:rsidRPr="00000000">
          <w:rPr>
            <w:rFonts w:ascii="Arial" w:cs="Arial" w:eastAsia="Arial" w:hAnsi="Arial"/>
            <w:color w:val="000000"/>
            <w:sz w:val="20"/>
            <w:szCs w:val="20"/>
            <w:rtl w:val="0"/>
            <w:rPrChange w:author="Wali G" w:id="213" w:date="2018-06-09T09:15:00Z">
              <w:rPr>
                <w:rFonts w:ascii="Arial" w:cs="Arial" w:eastAsia="Arial" w:hAnsi="Arial"/>
                <w:i w:val="1"/>
                <w:color w:val="000000"/>
                <w:sz w:val="20"/>
                <w:szCs w:val="20"/>
              </w:rPr>
            </w:rPrChange>
          </w:rPr>
          <w:t xml:space="preserve">elemedicine will have added value for individuals or families who have difficulty with biweekly or monthly in-office appointment</w:t>
        </w:r>
        <w:r w:rsidDel="00000000" w:rsidR="00000000" w:rsidRPr="00000000">
          <w:rPr>
            <w:rFonts w:ascii="Arial" w:cs="Arial" w:eastAsia="Arial" w:hAnsi="Arial"/>
            <w:color w:val="000000"/>
            <w:sz w:val="20"/>
            <w:szCs w:val="20"/>
            <w:rtl w:val="0"/>
          </w:rPr>
          <w:t xml:space="preserve">s.  </w:t>
        </w:r>
        <w:r w:rsidDel="00000000" w:rsidR="00000000" w:rsidRPr="00000000">
          <w:rPr>
            <w:rFonts w:ascii="Arial" w:cs="Arial" w:eastAsia="Arial" w:hAnsi="Arial"/>
            <w:color w:val="000000"/>
            <w:sz w:val="20"/>
            <w:szCs w:val="20"/>
            <w:rtl w:val="0"/>
            <w:rPrChange w:author="Wali G" w:id="214" w:date="2018-06-09T09:15:00Z">
              <w:rPr>
                <w:rFonts w:ascii="Arial" w:cs="Arial" w:eastAsia="Arial" w:hAnsi="Arial"/>
                <w:i w:val="1"/>
                <w:color w:val="000000"/>
                <w:sz w:val="20"/>
                <w:szCs w:val="20"/>
              </w:rPr>
            </w:rPrChange>
          </w:rPr>
          <w:t xml:space="preserve">Individuals and families should not be kept in isolation for their</w:t>
        </w:r>
        <w:r w:rsidDel="00000000" w:rsidR="00000000" w:rsidRPr="00000000">
          <w:rPr>
            <w:rFonts w:ascii="Arial" w:cs="Arial" w:eastAsia="Arial" w:hAnsi="Arial"/>
            <w:color w:val="000000"/>
            <w:sz w:val="20"/>
            <w:szCs w:val="20"/>
            <w:rtl w:val="0"/>
          </w:rPr>
          <w:t xml:space="preserve"> journey of healthier lifestyle changes</w:t>
        </w:r>
        <w:r w:rsidDel="00000000" w:rsidR="00000000" w:rsidRPr="00000000">
          <w:rPr>
            <w:rFonts w:ascii="Arial" w:cs="Arial" w:eastAsia="Arial" w:hAnsi="Arial"/>
            <w:color w:val="000000"/>
            <w:sz w:val="20"/>
            <w:szCs w:val="20"/>
            <w:rtl w:val="0"/>
            <w:rPrChange w:author="Wali G" w:id="215" w:date="2018-06-09T09:15:00Z">
              <w:rPr>
                <w:rFonts w:ascii="Arial" w:cs="Arial" w:eastAsia="Arial" w:hAnsi="Arial"/>
                <w:i w:val="1"/>
                <w:color w:val="000000"/>
                <w:sz w:val="20"/>
                <w:szCs w:val="20"/>
              </w:rPr>
            </w:rPrChange>
          </w:rPr>
          <w:t xml:space="preserve">. </w:t>
        </w:r>
        <w:r w:rsidDel="00000000" w:rsidR="00000000" w:rsidRPr="00000000">
          <w:rPr>
            <w:rtl w:val="0"/>
          </w:rPr>
        </w:r>
      </w:ins>
    </w:p>
    <w:p w:rsidR="00000000" w:rsidDel="00000000" w:rsidP="00000000" w:rsidRDefault="00000000" w:rsidRPr="00000000" w14:paraId="00000082">
      <w:pPr>
        <w:ind w:firstLine="720"/>
        <w:rPr>
          <w:del w:author="Wali G" w:id="218" w:date="2018-01-30T06:34:00Z"/>
          <w:rFonts w:ascii="Arial" w:cs="Arial" w:eastAsia="Arial" w:hAnsi="Arial"/>
          <w:color w:val="000000"/>
          <w:sz w:val="20"/>
          <w:szCs w:val="20"/>
        </w:rPr>
      </w:pPr>
      <w:del w:author="Wali G" w:id="218" w:date="2018-01-30T06:34:00Z">
        <w:r w:rsidDel="00000000" w:rsidR="00000000" w:rsidRPr="00000000">
          <w:rPr>
            <w:rFonts w:ascii="Arial" w:cs="Arial" w:eastAsia="Arial" w:hAnsi="Arial"/>
            <w:color w:val="000000"/>
            <w:sz w:val="20"/>
            <w:szCs w:val="20"/>
            <w:rtl w:val="0"/>
          </w:rPr>
          <w:delText xml:space="preserve">written, voice, video diary, </w:delText>
        </w:r>
        <w:r w:rsidDel="00000000" w:rsidR="00000000" w:rsidRPr="00000000">
          <w:rPr>
            <w:rFonts w:ascii="Arial" w:cs="Arial" w:eastAsia="Arial" w:hAnsi="Arial"/>
            <w:color w:val="000000"/>
            <w:sz w:val="20"/>
            <w:szCs w:val="20"/>
            <w:rtl w:val="0"/>
            <w:rPrChange w:author="Wali G" w:id="219" w:date="2018-06-09T09:15:00Z">
              <w:rPr>
                <w:rFonts w:ascii="Arial" w:cs="Arial" w:eastAsia="Arial" w:hAnsi="Arial"/>
                <w:color w:val="ff0000"/>
                <w:sz w:val="20"/>
                <w:szCs w:val="20"/>
              </w:rPr>
            </w:rPrChange>
          </w:rPr>
          <w:delText xml:space="preserve">or </w:delText>
        </w:r>
        <w:r w:rsidDel="00000000" w:rsidR="00000000" w:rsidRPr="00000000">
          <w:rPr>
            <w:rFonts w:ascii="Arial" w:cs="Arial" w:eastAsia="Arial" w:hAnsi="Arial"/>
            <w:color w:val="000000"/>
            <w:sz w:val="20"/>
            <w:szCs w:val="20"/>
            <w:rtl w:val="0"/>
          </w:rPr>
          <w:delText xml:space="preserve">videos of activity / exercise routines.</w:delText>
        </w:r>
      </w:del>
    </w:p>
    <w:p w:rsidR="00000000" w:rsidDel="00000000" w:rsidP="00000000" w:rsidRDefault="00000000" w:rsidRPr="00000000" w14:paraId="00000083">
      <w:pPr>
        <w:ind w:firstLine="720"/>
        <w:rPr>
          <w:shd w:fill="auto" w:val="clear"/>
          <w:rPrChange w:author="Wali G" w:id="220" w:date="2018-06-09T09:30:00Z">
            <w:rPr>
              <w:rFonts w:ascii="Arial" w:cs="Arial" w:eastAsia="Arial" w:hAnsi="Arial"/>
              <w:color w:val="000000"/>
              <w:sz w:val="20"/>
              <w:szCs w:val="20"/>
            </w:rPr>
          </w:rPrChange>
        </w:rPr>
        <w:pPrChange w:author="Wali G" w:id="0" w:date="2018-06-09T09:30:00Z">
          <w:pPr/>
        </w:pPrChange>
      </w:pPr>
      <w:r w:rsidDel="00000000" w:rsidR="00000000" w:rsidRPr="00000000">
        <w:rPr>
          <w:rtl w:val="0"/>
        </w:rPr>
      </w:r>
    </w:p>
    <w:p w:rsidR="00000000" w:rsidDel="00000000" w:rsidP="00000000" w:rsidRDefault="00000000" w:rsidRPr="00000000" w14:paraId="00000084">
      <w:pPr>
        <w:ind w:firstLine="720"/>
        <w:rPr>
          <w:rFonts w:ascii="Arial" w:cs="Arial" w:eastAsia="Arial" w:hAnsi="Arial"/>
          <w:color w:val="000000"/>
          <w:sz w:val="20"/>
          <w:szCs w:val="20"/>
        </w:rPr>
      </w:pPr>
      <w:del w:author="Wali G" w:id="221" w:date="2018-06-06T16:24:00Z">
        <w:r w:rsidDel="00000000" w:rsidR="00000000" w:rsidRPr="00000000">
          <w:rPr>
            <w:rFonts w:ascii="Arial" w:cs="Arial" w:eastAsia="Arial" w:hAnsi="Arial"/>
            <w:color w:val="000000"/>
            <w:sz w:val="20"/>
            <w:szCs w:val="20"/>
            <w:rtl w:val="0"/>
          </w:rPr>
          <w:delText xml:space="preserve">Technologies is</w:delText>
        </w:r>
      </w:del>
      <w:ins w:author="Wali G" w:id="221" w:date="2018-06-06T16:24:00Z">
        <w:r w:rsidDel="00000000" w:rsidR="00000000" w:rsidRPr="00000000">
          <w:rPr>
            <w:rFonts w:ascii="Arial" w:cs="Arial" w:eastAsia="Arial" w:hAnsi="Arial"/>
            <w:color w:val="000000"/>
            <w:sz w:val="20"/>
            <w:szCs w:val="20"/>
            <w:rtl w:val="0"/>
          </w:rPr>
          <w:t xml:space="preserve">The application will be for mobile smartphones and tablets and will be written in Javascript using the React Native framework. </w:t>
        </w:r>
      </w:ins>
      <w:del w:author="Wali G" w:id="222" w:date="2018-06-06T16:29:00Z">
        <w:r w:rsidDel="00000000" w:rsidR="00000000" w:rsidRPr="00000000">
          <w:rPr>
            <w:rFonts w:ascii="Arial" w:cs="Arial" w:eastAsia="Arial" w:hAnsi="Arial"/>
            <w:color w:val="000000"/>
            <w:sz w:val="20"/>
            <w:szCs w:val="20"/>
            <w:rtl w:val="0"/>
          </w:rPr>
          <w:delText xml:space="preserve"> </w:delText>
        </w:r>
      </w:del>
      <w:r w:rsidDel="00000000" w:rsidR="00000000" w:rsidRPr="00000000">
        <w:rPr>
          <w:rFonts w:ascii="Arial" w:cs="Arial" w:eastAsia="Arial" w:hAnsi="Arial"/>
          <w:color w:val="000000"/>
          <w:sz w:val="20"/>
          <w:szCs w:val="20"/>
          <w:rtl w:val="0"/>
        </w:rPr>
        <w:t xml:space="preserve">React-Native, a framework developed by Facebook</w:t>
      </w:r>
      <w:ins w:author="Wali G" w:id="223" w:date="2018-06-07T11:42:00Z">
        <w:r w:rsidDel="00000000" w:rsidR="00000000" w:rsidRPr="00000000">
          <w:rPr>
            <w:rFonts w:ascii="Arial" w:cs="Arial" w:eastAsia="Arial" w:hAnsi="Arial"/>
            <w:color w:val="000000"/>
            <w:sz w:val="20"/>
            <w:szCs w:val="20"/>
            <w:rtl w:val="0"/>
          </w:rPr>
          <w:t xml:space="preserve">,</w:t>
        </w:r>
      </w:ins>
      <w:del w:author="Wali G" w:id="223" w:date="2018-06-07T11:42:00Z">
        <w:r w:rsidDel="00000000" w:rsidR="00000000" w:rsidRPr="00000000">
          <w:rPr>
            <w:rFonts w:ascii="Arial" w:cs="Arial" w:eastAsia="Arial" w:hAnsi="Arial"/>
            <w:color w:val="000000"/>
            <w:sz w:val="20"/>
            <w:szCs w:val="20"/>
            <w:rtl w:val="0"/>
          </w:rPr>
          <w:delText xml:space="preserve">, which is</w:delText>
        </w:r>
      </w:del>
      <w:r w:rsidDel="00000000" w:rsidR="00000000" w:rsidRPr="00000000">
        <w:rPr>
          <w:rFonts w:ascii="Arial" w:cs="Arial" w:eastAsia="Arial" w:hAnsi="Arial"/>
          <w:color w:val="000000"/>
          <w:sz w:val="20"/>
          <w:szCs w:val="20"/>
          <w:rtl w:val="0"/>
        </w:rPr>
        <w:t xml:space="preserve"> used to build mobile applications on iOS and Android. </w:t>
      </w:r>
      <w:del w:author="Wali G" w:id="224" w:date="2018-06-06T16:29:00Z">
        <w:r w:rsidDel="00000000" w:rsidR="00000000" w:rsidRPr="00000000">
          <w:rPr>
            <w:rFonts w:ascii="Arial" w:cs="Arial" w:eastAsia="Arial" w:hAnsi="Arial"/>
            <w:color w:val="000000"/>
            <w:sz w:val="20"/>
            <w:szCs w:val="20"/>
            <w:rtl w:val="0"/>
          </w:rPr>
          <w:delText xml:space="preserve">React Native allows developers to use Javascript and build applications </w:delText>
        </w:r>
      </w:del>
      <w:ins w:author="Wali G [2]" w:id="225" w:date="2018-01-29T16:21:00Z">
        <w:del w:author="Wali G" w:id="224" w:date="2018-06-06T16:29:00Z">
          <w:r w:rsidDel="00000000" w:rsidR="00000000" w:rsidRPr="00000000">
            <w:rPr>
              <w:rFonts w:ascii="Arial" w:cs="Arial" w:eastAsia="Arial" w:hAnsi="Arial"/>
              <w:color w:val="000000"/>
              <w:sz w:val="20"/>
              <w:szCs w:val="20"/>
              <w:rtl w:val="0"/>
            </w:rPr>
            <w:delText xml:space="preserve">which </w:delText>
          </w:r>
        </w:del>
      </w:ins>
      <w:del w:author="Wali G" w:id="224" w:date="2018-06-06T16:29:00Z">
        <w:r w:rsidDel="00000000" w:rsidR="00000000" w:rsidRPr="00000000">
          <w:rPr>
            <w:rFonts w:ascii="Arial" w:cs="Arial" w:eastAsia="Arial" w:hAnsi="Arial"/>
            <w:color w:val="000000"/>
            <w:sz w:val="20"/>
            <w:szCs w:val="20"/>
            <w:rtl w:val="0"/>
          </w:rPr>
          <w:delText xml:space="preserve">which are indistinguishable from apps build with Object-C or Java.  The app can be uploaded to the App Store on iOs and Google Play on Android. </w:delText>
        </w:r>
      </w:del>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86">
      <w:pPr>
        <w:ind w:firstLine="720"/>
        <w:rPr>
          <w:ins w:author="Wali G" w:id="239" w:date="2018-06-06T16:31:00Z"/>
          <w:rFonts w:ascii="Arial" w:cs="Arial" w:eastAsia="Arial" w:hAnsi="Arial"/>
          <w:color w:val="000000"/>
          <w:sz w:val="20"/>
          <w:szCs w:val="20"/>
        </w:rPr>
      </w:pPr>
      <w:r w:rsidDel="00000000" w:rsidR="00000000" w:rsidRPr="00000000">
        <w:rPr>
          <w:rFonts w:ascii="Arial" w:cs="Arial" w:eastAsia="Arial" w:hAnsi="Arial"/>
          <w:color w:val="000000"/>
          <w:sz w:val="20"/>
          <w:szCs w:val="20"/>
          <w:rtl w:val="0"/>
          <w:rPrChange w:author="Wali G" w:id="226" w:date="2018-06-09T09:15:00Z">
            <w:rPr>
              <w:rFonts w:ascii="Arial" w:cs="Arial" w:eastAsia="Arial" w:hAnsi="Arial"/>
              <w:color w:val="ff0000"/>
              <w:sz w:val="20"/>
              <w:szCs w:val="20"/>
            </w:rPr>
          </w:rPrChange>
        </w:rPr>
        <w:t xml:space="preserve">The app</w:t>
      </w:r>
      <w:ins w:author="Wali G" w:id="227" w:date="2018-06-09T09:30:00Z">
        <w:r w:rsidDel="00000000" w:rsidR="00000000" w:rsidRPr="00000000">
          <w:rPr>
            <w:rFonts w:ascii="Arial" w:cs="Arial" w:eastAsia="Arial" w:hAnsi="Arial"/>
            <w:color w:val="000000"/>
            <w:sz w:val="20"/>
            <w:szCs w:val="20"/>
            <w:rtl w:val="0"/>
          </w:rPr>
          <w:t xml:space="preserve">lication</w:t>
        </w:r>
      </w:ins>
      <w:r w:rsidDel="00000000" w:rsidR="00000000" w:rsidRPr="00000000">
        <w:rPr>
          <w:rFonts w:ascii="Arial" w:cs="Arial" w:eastAsia="Arial" w:hAnsi="Arial"/>
          <w:color w:val="000000"/>
          <w:sz w:val="20"/>
          <w:szCs w:val="20"/>
          <w:rtl w:val="0"/>
          <w:rPrChange w:author="Wali G" w:id="228" w:date="2018-06-09T09:15:00Z">
            <w:rPr>
              <w:rFonts w:ascii="Arial" w:cs="Arial" w:eastAsia="Arial" w:hAnsi="Arial"/>
              <w:color w:val="ff0000"/>
              <w:sz w:val="20"/>
              <w:szCs w:val="20"/>
            </w:rPr>
          </w:rPrChange>
        </w:rPr>
        <w:t xml:space="preserve"> will use </w:t>
      </w:r>
      <w:del w:author="Wali G [2]" w:id="229" w:date="2018-01-29T16:06:00Z">
        <w:r w:rsidDel="00000000" w:rsidR="00000000" w:rsidRPr="00000000">
          <w:rPr>
            <w:rFonts w:ascii="Arial" w:cs="Arial" w:eastAsia="Arial" w:hAnsi="Arial"/>
            <w:color w:val="000000"/>
            <w:sz w:val="20"/>
            <w:szCs w:val="20"/>
            <w:rtl w:val="0"/>
            <w:rPrChange w:author="Wali G" w:id="230" w:date="2018-06-09T09:15:00Z">
              <w:rPr>
                <w:rFonts w:ascii="Arial" w:cs="Arial" w:eastAsia="Arial" w:hAnsi="Arial"/>
                <w:i w:val="1"/>
                <w:color w:val="ff0000"/>
                <w:sz w:val="20"/>
                <w:szCs w:val="20"/>
              </w:rPr>
            </w:rPrChange>
          </w:rPr>
          <w:delText xml:space="preserve">Cloudinary </w:delText>
        </w:r>
      </w:del>
      <w:ins w:author="Wali G [2]" w:id="229" w:date="2018-01-29T16:06:00Z">
        <w:r w:rsidDel="00000000" w:rsidR="00000000" w:rsidRPr="00000000">
          <w:rPr>
            <w:rFonts w:ascii="Arial" w:cs="Arial" w:eastAsia="Arial" w:hAnsi="Arial"/>
            <w:color w:val="000000"/>
            <w:sz w:val="20"/>
            <w:szCs w:val="20"/>
            <w:rtl w:val="0"/>
          </w:rPr>
          <w:t xml:space="preserve">Firebase</w:t>
        </w:r>
        <w:r w:rsidDel="00000000" w:rsidR="00000000" w:rsidRPr="00000000">
          <w:rPr>
            <w:rFonts w:ascii="Arial" w:cs="Arial" w:eastAsia="Arial" w:hAnsi="Arial"/>
            <w:color w:val="000000"/>
            <w:sz w:val="20"/>
            <w:szCs w:val="20"/>
            <w:rtl w:val="0"/>
            <w:rPrChange w:author="Wali G" w:id="231" w:date="2018-06-09T09:15:00Z">
              <w:rPr>
                <w:rFonts w:ascii="Arial" w:cs="Arial" w:eastAsia="Arial" w:hAnsi="Arial"/>
                <w:i w:val="1"/>
                <w:color w:val="ff0000"/>
                <w:sz w:val="20"/>
                <w:szCs w:val="20"/>
              </w:rPr>
            </w:rPrChange>
          </w:rPr>
          <w:t xml:space="preserve"> </w:t>
        </w:r>
      </w:ins>
      <w:r w:rsidDel="00000000" w:rsidR="00000000" w:rsidRPr="00000000">
        <w:rPr>
          <w:rFonts w:ascii="Arial" w:cs="Arial" w:eastAsia="Arial" w:hAnsi="Arial"/>
          <w:color w:val="000000"/>
          <w:sz w:val="20"/>
          <w:szCs w:val="20"/>
          <w:rtl w:val="0"/>
          <w:rPrChange w:author="Wali G" w:id="232" w:date="2018-06-09T09:15:00Z">
            <w:rPr>
              <w:rFonts w:ascii="Arial" w:cs="Arial" w:eastAsia="Arial" w:hAnsi="Arial"/>
              <w:color w:val="ff0000"/>
              <w:sz w:val="20"/>
              <w:szCs w:val="20"/>
            </w:rPr>
          </w:rPrChange>
        </w:rPr>
        <w:t xml:space="preserve">for</w:t>
      </w:r>
      <w:r w:rsidDel="00000000" w:rsidR="00000000" w:rsidRPr="00000000">
        <w:rPr>
          <w:rFonts w:ascii="Arial" w:cs="Arial" w:eastAsia="Arial" w:hAnsi="Arial"/>
          <w:color w:val="000000"/>
          <w:sz w:val="20"/>
          <w:szCs w:val="20"/>
          <w:rtl w:val="0"/>
        </w:rPr>
        <w:t xml:space="preserve"> storage of</w:t>
      </w:r>
      <w:ins w:author="Wali G" w:id="233" w:date="2018-06-06T16:31:00Z">
        <w:r w:rsidDel="00000000" w:rsidR="00000000" w:rsidRPr="00000000">
          <w:rPr>
            <w:rFonts w:ascii="Arial" w:cs="Arial" w:eastAsia="Arial" w:hAnsi="Arial"/>
            <w:color w:val="000000"/>
            <w:sz w:val="20"/>
            <w:szCs w:val="20"/>
            <w:rtl w:val="0"/>
          </w:rPr>
          <w:t xml:space="preserve"> recipes and</w:t>
        </w:r>
      </w:ins>
      <w:r w:rsidDel="00000000" w:rsidR="00000000" w:rsidRPr="00000000">
        <w:rPr>
          <w:rFonts w:ascii="Arial" w:cs="Arial" w:eastAsia="Arial" w:hAnsi="Arial"/>
          <w:color w:val="000000"/>
          <w:sz w:val="20"/>
          <w:szCs w:val="20"/>
          <w:rtl w:val="0"/>
        </w:rPr>
        <w:t xml:space="preserve"> </w:t>
      </w:r>
      <w:del w:author="Wali G" w:id="234" w:date="2018-06-06T16:29:00Z">
        <w:r w:rsidDel="00000000" w:rsidR="00000000" w:rsidRPr="00000000">
          <w:rPr>
            <w:rFonts w:ascii="Arial" w:cs="Arial" w:eastAsia="Arial" w:hAnsi="Arial"/>
            <w:color w:val="000000"/>
            <w:sz w:val="20"/>
            <w:szCs w:val="20"/>
            <w:rtl w:val="0"/>
          </w:rPr>
          <w:delText xml:space="preserve">images, photos, audio and video files</w:delText>
        </w:r>
      </w:del>
      <w:ins w:author="Wali G" w:id="234" w:date="2018-06-06T16:29:00Z">
        <w:r w:rsidDel="00000000" w:rsidR="00000000" w:rsidRPr="00000000">
          <w:rPr>
            <w:rFonts w:ascii="Arial" w:cs="Arial" w:eastAsia="Arial" w:hAnsi="Arial"/>
            <w:color w:val="000000"/>
            <w:sz w:val="20"/>
            <w:szCs w:val="20"/>
            <w:rtl w:val="0"/>
          </w:rPr>
          <w:t xml:space="preserve">exercise videos</w:t>
        </w:r>
      </w:ins>
      <w:ins w:author="Wali G [2]" w:id="235" w:date="2018-01-29T16:07:00Z">
        <w:r w:rsidDel="00000000" w:rsidR="00000000" w:rsidRPr="00000000">
          <w:rPr>
            <w:rFonts w:ascii="Arial" w:cs="Arial" w:eastAsia="Arial" w:hAnsi="Arial"/>
            <w:color w:val="000000"/>
            <w:sz w:val="20"/>
            <w:szCs w:val="20"/>
            <w:rtl w:val="0"/>
          </w:rPr>
          <w:t xml:space="preserve">.  </w:t>
        </w:r>
        <w:del w:author="Wali G" w:id="236" w:date="2018-06-06T16:31:00Z">
          <w:r w:rsidDel="00000000" w:rsidR="00000000" w:rsidRPr="00000000">
            <w:rPr>
              <w:rFonts w:ascii="Arial" w:cs="Arial" w:eastAsia="Arial" w:hAnsi="Arial"/>
              <w:color w:val="000000"/>
              <w:sz w:val="20"/>
              <w:szCs w:val="20"/>
              <w:rtl w:val="0"/>
            </w:rPr>
            <w:delText xml:space="preserve">Firebase, which is backed by Google, Inc, has multiple uses (1) cloud hosted NoSQL database which allows you to store and sync data between the developer and user.  </w:delText>
          </w:r>
        </w:del>
        <w:r w:rsidDel="00000000" w:rsidR="00000000" w:rsidRPr="00000000">
          <w:rPr>
            <w:rFonts w:ascii="Arial" w:cs="Arial" w:eastAsia="Arial" w:hAnsi="Arial"/>
            <w:color w:val="000000"/>
            <w:sz w:val="20"/>
            <w:szCs w:val="20"/>
            <w:rtl w:val="0"/>
          </w:rPr>
          <w:t xml:space="preserve">Firebase is</w:t>
        </w:r>
        <w:del w:author="Wali G" w:id="237" w:date="2018-06-06T16:31:00Z">
          <w:r w:rsidDel="00000000" w:rsidR="00000000" w:rsidRPr="00000000">
            <w:rPr>
              <w:rFonts w:ascii="Arial" w:cs="Arial" w:eastAsia="Arial" w:hAnsi="Arial"/>
              <w:color w:val="000000"/>
              <w:sz w:val="20"/>
              <w:szCs w:val="20"/>
              <w:rtl w:val="0"/>
            </w:rPr>
            <w:delText xml:space="preserve"> also</w:delText>
          </w:r>
        </w:del>
        <w:r w:rsidDel="00000000" w:rsidR="00000000" w:rsidRPr="00000000">
          <w:rPr>
            <w:rFonts w:ascii="Arial" w:cs="Arial" w:eastAsia="Arial" w:hAnsi="Arial"/>
            <w:color w:val="000000"/>
            <w:sz w:val="20"/>
            <w:szCs w:val="20"/>
            <w:rtl w:val="0"/>
          </w:rPr>
          <w:t xml:space="preserve"> optimized</w:t>
        </w:r>
        <w:del w:author="Wali G" w:id="238" w:date="2018-06-07T11:43:00Z">
          <w:r w:rsidDel="00000000" w:rsidR="00000000" w:rsidRPr="00000000">
            <w:rPr>
              <w:rFonts w:ascii="Arial" w:cs="Arial" w:eastAsia="Arial" w:hAnsi="Arial"/>
              <w:color w:val="000000"/>
              <w:sz w:val="20"/>
              <w:szCs w:val="20"/>
              <w:rtl w:val="0"/>
            </w:rPr>
            <w:delText xml:space="preserve"> go</w:delText>
          </w:r>
        </w:del>
        <w:r w:rsidDel="00000000" w:rsidR="00000000" w:rsidRPr="00000000">
          <w:rPr>
            <w:rFonts w:ascii="Arial" w:cs="Arial" w:eastAsia="Arial" w:hAnsi="Arial"/>
            <w:color w:val="000000"/>
            <w:sz w:val="20"/>
            <w:szCs w:val="20"/>
            <w:rtl w:val="0"/>
          </w:rPr>
          <w:t xml:space="preserve"> offline use; when the use is offline local cache is used to serve and store data and is automatically synchronized when user is back online.</w:t>
        </w:r>
      </w:ins>
      <w:ins w:author="Wali G" w:id="239" w:date="2018-06-06T16:31:00Z">
        <w:r w:rsidDel="00000000" w:rsidR="00000000" w:rsidRPr="00000000">
          <w:rPr>
            <w:rFonts w:ascii="Arial" w:cs="Arial" w:eastAsia="Arial" w:hAnsi="Arial"/>
            <w:color w:val="000000"/>
            <w:sz w:val="20"/>
            <w:szCs w:val="20"/>
            <w:rtl w:val="0"/>
          </w:rPr>
          <w:t xml:space="preserve"> The storage of written, audio and video journals will be stored on HIPPA compliant database.</w:t>
        </w:r>
      </w:ins>
    </w:p>
    <w:p w:rsidR="00000000" w:rsidDel="00000000" w:rsidP="00000000" w:rsidRDefault="00000000" w:rsidRPr="00000000" w14:paraId="00000087">
      <w:pPr>
        <w:ind w:firstLine="720"/>
        <w:rPr>
          <w:ins w:author="Wali G" w:id="239" w:date="2018-06-06T16:31:00Z"/>
          <w:rFonts w:ascii="Arial" w:cs="Arial" w:eastAsia="Arial" w:hAnsi="Arial"/>
          <w:color w:val="000000"/>
          <w:sz w:val="20"/>
          <w:szCs w:val="20"/>
        </w:rPr>
      </w:pPr>
      <w:ins w:author="Wali G" w:id="239" w:date="2018-06-06T16:31:00Z">
        <w:r w:rsidDel="00000000" w:rsidR="00000000" w:rsidRPr="00000000">
          <w:rPr>
            <w:rtl w:val="0"/>
          </w:rPr>
        </w:r>
      </w:ins>
    </w:p>
    <w:p w:rsidR="00000000" w:rsidDel="00000000" w:rsidP="00000000" w:rsidRDefault="00000000" w:rsidRPr="00000000" w14:paraId="00000088">
      <w:pPr>
        <w:ind w:firstLine="720"/>
        <w:rPr>
          <w:del w:author="Wali G" w:id="239" w:date="2018-06-06T16:31:00Z"/>
          <w:rFonts w:ascii="Arial" w:cs="Arial" w:eastAsia="Arial" w:hAnsi="Arial"/>
          <w:color w:val="000000"/>
          <w:sz w:val="20"/>
          <w:szCs w:val="20"/>
        </w:rPr>
      </w:pPr>
      <w:del w:author="Wali G" w:id="239" w:date="2018-06-06T16:31:00Z">
        <w:r w:rsidDel="00000000" w:rsidR="00000000" w:rsidRPr="00000000">
          <w:rPr>
            <w:rtl w:val="0"/>
          </w:rPr>
        </w:r>
      </w:del>
    </w:p>
    <w:p w:rsidR="00000000" w:rsidDel="00000000" w:rsidP="00000000" w:rsidRDefault="00000000" w:rsidRPr="00000000" w14:paraId="00000089">
      <w:pPr>
        <w:jc w:val="center"/>
        <w:rPr>
          <w:ins w:author="Wali G" w:id="240" w:date="2018-06-09T09:30:00Z"/>
          <w:shd w:fill="auto" w:val="clear"/>
          <w:rPrChange w:author="Wali G" w:id="241" w:date="2018-01-30T06:50:00Z">
            <w:rPr>
              <w:rFonts w:ascii="Arial" w:cs="Arial" w:eastAsia="Arial" w:hAnsi="Arial"/>
              <w:color w:val="000000"/>
              <w:sz w:val="20"/>
              <w:szCs w:val="20"/>
            </w:rPr>
          </w:rPrChange>
        </w:rPr>
        <w:pPrChange w:author="Wali G" w:id="0" w:date="2018-01-30T06:50:00Z">
          <w:pPr/>
        </w:pPrChange>
      </w:pPr>
      <w:ins w:author="Wali G" w:id="240" w:date="2018-06-09T09:30:00Z">
        <w:r w:rsidDel="00000000" w:rsidR="00000000" w:rsidRPr="00000000">
          <w:rPr>
            <w:rtl w:val="0"/>
          </w:rPr>
        </w:r>
      </w:ins>
    </w:p>
    <w:p w:rsidR="00000000" w:rsidDel="00000000" w:rsidP="00000000" w:rsidRDefault="00000000" w:rsidRPr="00000000" w14:paraId="0000008A">
      <w:pPr>
        <w:ind w:firstLine="720"/>
        <w:rPr>
          <w:ins w:author="Wali G" w:id="240" w:date="2018-06-09T09:30:00Z"/>
          <w:rFonts w:ascii="Arial" w:cs="Arial" w:eastAsia="Arial" w:hAnsi="Arial"/>
          <w:color w:val="000000"/>
          <w:sz w:val="20"/>
          <w:szCs w:val="20"/>
        </w:rPr>
      </w:pPr>
      <w:ins w:author="Wali G" w:id="240" w:date="2018-06-09T09:30:00Z">
        <w:r w:rsidDel="00000000" w:rsidR="00000000" w:rsidRPr="00000000">
          <w:rPr>
            <w:rtl w:val="0"/>
          </w:rPr>
        </w:r>
      </w:ins>
    </w:p>
    <w:p w:rsidR="00000000" w:rsidDel="00000000" w:rsidP="00000000" w:rsidRDefault="00000000" w:rsidRPr="00000000" w14:paraId="0000008B">
      <w:pPr>
        <w:jc w:val="center"/>
        <w:rPr>
          <w:del w:author="Wali G" w:id="240" w:date="2018-06-09T09:30:00Z"/>
          <w:shd w:fill="auto" w:val="clear"/>
          <w:rPrChange w:author="Wali G" w:id="242" w:date="2018-01-30T06:50:00Z">
            <w:rPr>
              <w:rFonts w:ascii="Arial" w:cs="Arial" w:eastAsia="Arial" w:hAnsi="Arial"/>
              <w:color w:val="000000"/>
              <w:sz w:val="20"/>
              <w:szCs w:val="20"/>
            </w:rPr>
          </w:rPrChange>
        </w:rPr>
        <w:pPrChange w:author="Wali G" w:id="0" w:date="2018-01-30T06:50:00Z">
          <w:pPr/>
        </w:pPrChange>
      </w:pPr>
      <w:del w:author="Wali G" w:id="240" w:date="2018-06-09T09:30:00Z">
        <w:r w:rsidDel="00000000" w:rsidR="00000000" w:rsidRPr="00000000">
          <w:rPr>
            <w:rtl w:val="0"/>
          </w:rPr>
        </w:r>
      </w:del>
    </w:p>
    <w:p w:rsidR="00000000" w:rsidDel="00000000" w:rsidP="00000000" w:rsidRDefault="00000000" w:rsidRPr="00000000" w14:paraId="0000008C">
      <w:pPr>
        <w:jc w:val="center"/>
        <w:rPr>
          <w:ins w:author="Wali G" w:id="243" w:date="2018-06-11T10:53:00Z"/>
          <w:shd w:fill="auto" w:val="clear"/>
          <w:rPrChange w:author="Wali G" w:id="244" w:date="2018-01-30T06:50:00Z">
            <w:rPr>
              <w:rFonts w:ascii="Arial" w:cs="Arial" w:eastAsia="Arial" w:hAnsi="Arial"/>
              <w:color w:val="000000"/>
              <w:sz w:val="20"/>
              <w:szCs w:val="20"/>
            </w:rPr>
          </w:rPrChange>
        </w:rPr>
        <w:pPrChange w:author="Wali G" w:id="0" w:date="2018-01-30T06:50:00Z">
          <w:pPr/>
        </w:pPrChange>
      </w:pPr>
      <w:ins w:author="Wali G" w:id="243" w:date="2018-06-11T10:53:00Z">
        <w:r w:rsidDel="00000000" w:rsidR="00000000" w:rsidRPr="00000000">
          <w:rPr>
            <w:rtl w:val="0"/>
          </w:rPr>
        </w:r>
      </w:ins>
    </w:p>
    <w:p w:rsidR="00000000" w:rsidDel="00000000" w:rsidP="00000000" w:rsidRDefault="00000000" w:rsidRPr="00000000" w14:paraId="0000008D">
      <w:pPr>
        <w:ind w:firstLine="720"/>
        <w:rPr>
          <w:del w:author="Wali G" w:id="243" w:date="2018-06-11T10:53:00Z"/>
          <w:rFonts w:ascii="Arial" w:cs="Arial" w:eastAsia="Arial" w:hAnsi="Arial"/>
          <w:color w:val="000000"/>
          <w:sz w:val="20"/>
          <w:szCs w:val="20"/>
        </w:rPr>
      </w:pPr>
      <w:del w:author="Wali G" w:id="243" w:date="2018-06-11T10:53:00Z">
        <w:r w:rsidDel="00000000" w:rsidR="00000000" w:rsidRPr="00000000">
          <w:rPr>
            <w:rFonts w:ascii="Arial" w:cs="Arial" w:eastAsia="Arial" w:hAnsi="Arial"/>
            <w:color w:val="000000"/>
            <w:sz w:val="20"/>
            <w:szCs w:val="20"/>
            <w:rtl w:val="0"/>
          </w:rPr>
          <w:delText xml:space="preserve"> </w:delText>
        </w:r>
        <w:r w:rsidDel="00000000" w:rsidR="00000000" w:rsidRPr="00000000">
          <w:rPr>
            <w:rFonts w:ascii="Arial" w:cs="Arial" w:eastAsia="Arial" w:hAnsi="Arial"/>
            <w:i w:val="1"/>
            <w:strike w:val="1"/>
            <w:color w:val="000000"/>
            <w:sz w:val="20"/>
            <w:szCs w:val="20"/>
            <w:rtl w:val="0"/>
            <w:rPrChange w:author="Wali G" w:id="245" w:date="2018-06-09T09:15:00Z">
              <w:rPr>
                <w:rFonts w:ascii="Arial" w:cs="Arial" w:eastAsia="Arial" w:hAnsi="Arial"/>
                <w:i w:val="1"/>
                <w:strike w:val="1"/>
                <w:color w:val="ff0000"/>
                <w:sz w:val="20"/>
                <w:szCs w:val="20"/>
              </w:rPr>
            </w:rPrChange>
          </w:rPr>
          <w:delText xml:space="preserve">Cloudinary </w:delText>
        </w:r>
        <w:r w:rsidDel="00000000" w:rsidR="00000000" w:rsidRPr="00000000">
          <w:rPr>
            <w:rFonts w:ascii="Arial" w:cs="Arial" w:eastAsia="Arial" w:hAnsi="Arial"/>
            <w:strike w:val="1"/>
            <w:color w:val="000000"/>
            <w:sz w:val="20"/>
            <w:szCs w:val="20"/>
            <w:rtl w:val="0"/>
            <w:rPrChange w:author="Wali G" w:id="245" w:date="2018-06-09T09:15:00Z">
              <w:rPr>
                <w:rFonts w:ascii="Arial" w:cs="Arial" w:eastAsia="Arial" w:hAnsi="Arial"/>
                <w:strike w:val="1"/>
                <w:color w:val="ff0000"/>
                <w:sz w:val="20"/>
                <w:szCs w:val="20"/>
              </w:rPr>
            </w:rPrChange>
          </w:rPr>
          <w:delText xml:space="preserve"> will used </w:delText>
        </w:r>
        <w:r w:rsidDel="00000000" w:rsidR="00000000" w:rsidRPr="00000000">
          <w:rPr>
            <w:rFonts w:ascii="Arial" w:cs="Arial" w:eastAsia="Arial" w:hAnsi="Arial"/>
            <w:color w:val="000000"/>
            <w:sz w:val="20"/>
            <w:szCs w:val="20"/>
            <w:rtl w:val="0"/>
            <w:rPrChange w:author="Wali G" w:id="245" w:date="2018-06-09T09:15:00Z">
              <w:rPr>
                <w:rFonts w:ascii="Arial" w:cs="Arial" w:eastAsia="Arial" w:hAnsi="Arial"/>
                <w:color w:val="ff0000"/>
                <w:sz w:val="20"/>
                <w:szCs w:val="20"/>
              </w:rPr>
            </w:rPrChange>
          </w:rPr>
          <w:delText xml:space="preserve">  </w:delText>
        </w:r>
        <w:r w:rsidDel="00000000" w:rsidR="00000000" w:rsidRPr="00000000">
          <w:rPr>
            <w:rFonts w:ascii="Arial" w:cs="Arial" w:eastAsia="Arial" w:hAnsi="Arial"/>
            <w:i w:val="1"/>
            <w:color w:val="000000"/>
            <w:sz w:val="20"/>
            <w:szCs w:val="20"/>
            <w:rtl w:val="0"/>
            <w:rPrChange w:author="Wali G" w:id="245" w:date="2018-06-09T09:15:00Z">
              <w:rPr>
                <w:rFonts w:ascii="Arial" w:cs="Arial" w:eastAsia="Arial" w:hAnsi="Arial"/>
                <w:i w:val="1"/>
                <w:color w:val="ff0000"/>
                <w:sz w:val="20"/>
                <w:szCs w:val="20"/>
              </w:rPr>
            </w:rPrChange>
          </w:rPr>
          <w:delText xml:space="preserve">Cloudinary </w:delText>
        </w:r>
        <w:r w:rsidDel="00000000" w:rsidR="00000000" w:rsidRPr="00000000">
          <w:rPr>
            <w:rFonts w:ascii="Arial" w:cs="Arial" w:eastAsia="Arial" w:hAnsi="Arial"/>
            <w:color w:val="000000"/>
            <w:sz w:val="20"/>
            <w:szCs w:val="20"/>
            <w:rtl w:val="0"/>
          </w:rPr>
          <w:delText xml:space="preserve">is a media management software for mobile and web development which is free for prototyping and then </w:delText>
        </w:r>
        <w:r w:rsidDel="00000000" w:rsidR="00000000" w:rsidRPr="00000000">
          <w:rPr>
            <w:rFonts w:ascii="Arial" w:cs="Arial" w:eastAsia="Arial" w:hAnsi="Arial"/>
            <w:color w:val="000000"/>
            <w:sz w:val="20"/>
            <w:szCs w:val="20"/>
            <w:rtl w:val="0"/>
            <w:rPrChange w:author="Wali G" w:id="246" w:date="2018-06-09T09:15:00Z">
              <w:rPr>
                <w:rFonts w:ascii="Arial" w:cs="Arial" w:eastAsia="Arial" w:hAnsi="Arial"/>
                <w:color w:val="ff0000"/>
                <w:sz w:val="20"/>
                <w:szCs w:val="20"/>
              </w:rPr>
            </w:rPrChange>
          </w:rPr>
          <w:delText xml:space="preserve">charges </w:delText>
        </w:r>
        <w:r w:rsidDel="00000000" w:rsidR="00000000" w:rsidRPr="00000000">
          <w:rPr>
            <w:rFonts w:ascii="Arial" w:cs="Arial" w:eastAsia="Arial" w:hAnsi="Arial"/>
            <w:color w:val="000000"/>
            <w:sz w:val="20"/>
            <w:szCs w:val="20"/>
            <w:rtl w:val="0"/>
          </w:rPr>
          <w:delText xml:space="preserve">a monthly fee based on storage needs. Cloudinary uses CDN (Content Delivery Network) to deliver image, audio and video files.  Also </w:delText>
        </w:r>
      </w:del>
    </w:p>
    <w:p w:rsidR="00000000" w:rsidDel="00000000" w:rsidP="00000000" w:rsidRDefault="00000000" w:rsidRPr="00000000" w14:paraId="0000008E">
      <w:pPr>
        <w:rPr>
          <w:del w:author="Wali G" w:id="243" w:date="2018-06-11T10:53:00Z"/>
          <w:rFonts w:ascii="Arial" w:cs="Arial" w:eastAsia="Arial" w:hAnsi="Arial"/>
          <w:color w:val="000000"/>
          <w:sz w:val="20"/>
          <w:szCs w:val="20"/>
        </w:rPr>
      </w:pPr>
      <w:del w:author="Wali G" w:id="243" w:date="2018-06-11T10:53:00Z">
        <w:r w:rsidDel="00000000" w:rsidR="00000000" w:rsidRPr="00000000">
          <w:rPr>
            <w:rtl w:val="0"/>
          </w:rPr>
        </w:r>
      </w:del>
    </w:p>
    <w:p w:rsidR="00000000" w:rsidDel="00000000" w:rsidP="00000000" w:rsidRDefault="00000000" w:rsidRPr="00000000" w14:paraId="0000008F">
      <w:pPr>
        <w:rPr>
          <w:del w:author="Wali G" w:id="243" w:date="2018-06-11T10:53:00Z"/>
          <w:rFonts w:ascii="Arial" w:cs="Arial" w:eastAsia="Arial" w:hAnsi="Arial"/>
          <w:i w:val="1"/>
          <w:color w:val="000000"/>
          <w:sz w:val="20"/>
          <w:szCs w:val="20"/>
        </w:rPr>
      </w:pPr>
      <w:del w:author="Wali G" w:id="243" w:date="2018-06-11T10:53:00Z">
        <w:r w:rsidDel="00000000" w:rsidR="00000000" w:rsidRPr="00000000">
          <w:rPr>
            <w:rtl w:val="0"/>
          </w:rPr>
        </w:r>
      </w:del>
    </w:p>
    <w:p w:rsidR="00000000" w:rsidDel="00000000" w:rsidP="00000000" w:rsidRDefault="00000000" w:rsidRPr="00000000" w14:paraId="00000090">
      <w:pPr>
        <w:jc w:val="center"/>
        <w:rPr>
          <w:shd w:fill="auto" w:val="clear"/>
          <w:rPrChange w:author="Wali G" w:id="247" w:date="2018-01-30T06:50:00Z">
            <w:rPr>
              <w:rFonts w:ascii="Arial" w:cs="Arial" w:eastAsia="Arial" w:hAnsi="Arial"/>
              <w:b w:val="1"/>
              <w:color w:val="000000"/>
              <w:sz w:val="20"/>
              <w:szCs w:val="20"/>
            </w:rPr>
          </w:rPrChange>
        </w:rPr>
        <w:pPrChange w:author="Wali G" w:id="0" w:date="2018-01-30T06:50:00Z">
          <w:pPr/>
        </w:pPrChange>
      </w:pPr>
      <w:r w:rsidDel="00000000" w:rsidR="00000000" w:rsidRPr="00000000">
        <w:rPr>
          <w:rFonts w:ascii="Arial" w:cs="Arial" w:eastAsia="Arial" w:hAnsi="Arial"/>
          <w:b w:val="1"/>
          <w:color w:val="000000"/>
          <w:sz w:val="20"/>
          <w:szCs w:val="20"/>
          <w:rtl w:val="0"/>
        </w:rPr>
        <w:t xml:space="preserve">An assessment describing the applicant’s ability to execute the proposed solution</w:t>
      </w:r>
    </w:p>
    <w:p w:rsidR="00000000" w:rsidDel="00000000" w:rsidP="00000000" w:rsidRDefault="00000000" w:rsidRPr="00000000" w14:paraId="00000091">
      <w:pPr>
        <w:rPr>
          <w:del w:author="Wali G" w:id="248" w:date="2018-01-30T06:25:00Z"/>
          <w:rFonts w:ascii="Arial" w:cs="Arial" w:eastAsia="Arial" w:hAnsi="Arial"/>
          <w:b w:val="1"/>
          <w:color w:val="000000"/>
          <w:sz w:val="20"/>
          <w:szCs w:val="20"/>
        </w:rPr>
      </w:pPr>
      <w:del w:author="Wali G" w:id="248" w:date="2018-01-30T06:25:00Z">
        <w:r w:rsidDel="00000000" w:rsidR="00000000" w:rsidRPr="00000000">
          <w:rPr>
            <w:rtl w:val="0"/>
          </w:rPr>
        </w:r>
      </w:del>
    </w:p>
    <w:p w:rsidR="00000000" w:rsidDel="00000000" w:rsidP="00000000" w:rsidRDefault="00000000" w:rsidRPr="00000000" w14:paraId="00000092">
      <w:pPr>
        <w:rPr>
          <w:del w:author="Wali G" w:id="248" w:date="2018-01-30T06:25:00Z"/>
          <w:rFonts w:ascii="Arial" w:cs="Arial" w:eastAsia="Arial" w:hAnsi="Arial"/>
          <w:b w:val="1"/>
          <w:color w:val="000000"/>
          <w:sz w:val="20"/>
          <w:szCs w:val="20"/>
        </w:rPr>
      </w:pPr>
      <w:del w:author="Wali G" w:id="248" w:date="2018-01-30T06:25:00Z">
        <w:r w:rsidDel="00000000" w:rsidR="00000000" w:rsidRPr="00000000">
          <w:rPr>
            <w:rtl w:val="0"/>
          </w:rPr>
        </w:r>
      </w:del>
    </w:p>
    <w:p w:rsidR="00000000" w:rsidDel="00000000" w:rsidP="00000000" w:rsidRDefault="00000000" w:rsidRPr="00000000" w14:paraId="00000093">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Wali Gauvin – Team Lead</w:t>
      </w:r>
      <w:ins w:author="Wali G" w:id="249" w:date="2018-06-05T15:41:00Z">
        <w:r w:rsidDel="00000000" w:rsidR="00000000" w:rsidRPr="00000000">
          <w:rPr>
            <w:rFonts w:ascii="Arial" w:cs="Arial" w:eastAsia="Arial" w:hAnsi="Arial"/>
            <w:b w:val="1"/>
            <w:color w:val="000000"/>
            <w:sz w:val="20"/>
            <w:szCs w:val="20"/>
            <w:rtl w:val="0"/>
          </w:rPr>
          <w:t xml:space="preserve">er, </w:t>
        </w:r>
      </w:ins>
      <w:del w:author="Wali G" w:id="249" w:date="2018-06-05T15:41:00Z">
        <w:r w:rsidDel="00000000" w:rsidR="00000000" w:rsidRPr="00000000">
          <w:rPr>
            <w:rFonts w:ascii="Arial" w:cs="Arial" w:eastAsia="Arial" w:hAnsi="Arial"/>
            <w:b w:val="1"/>
            <w:color w:val="000000"/>
            <w:sz w:val="20"/>
            <w:szCs w:val="20"/>
            <w:rtl w:val="0"/>
          </w:rPr>
          <w:delText xml:space="preserve">er</w:delText>
        </w:r>
      </w:del>
      <w:ins w:author="Wali G [2]" w:id="250" w:date="2018-01-29T16:24:00Z">
        <w:del w:author="Wali G" w:id="249" w:date="2018-06-05T15:41:00Z">
          <w:r w:rsidDel="00000000" w:rsidR="00000000" w:rsidRPr="00000000">
            <w:rPr>
              <w:rFonts w:ascii="Arial" w:cs="Arial" w:eastAsia="Arial" w:hAnsi="Arial"/>
              <w:b w:val="1"/>
              <w:color w:val="000000"/>
              <w:sz w:val="20"/>
              <w:szCs w:val="20"/>
              <w:rtl w:val="0"/>
            </w:rPr>
            <w:delText xml:space="preserve"> and </w:delText>
          </w:r>
        </w:del>
      </w:ins>
      <w:del w:author="Wali G [2]" w:id="250" w:date="2018-01-29T16:24:00Z">
        <w:r w:rsidDel="00000000" w:rsidR="00000000" w:rsidRPr="00000000">
          <w:rPr>
            <w:rFonts w:ascii="Arial" w:cs="Arial" w:eastAsia="Arial" w:hAnsi="Arial"/>
            <w:b w:val="1"/>
            <w:color w:val="000000"/>
            <w:sz w:val="20"/>
            <w:szCs w:val="20"/>
            <w:rtl w:val="0"/>
          </w:rPr>
          <w:delText xml:space="preserve">  </w:delText>
        </w:r>
      </w:del>
      <w:del w:author="Wali G" w:id="251" w:date="2018-06-06T16:32:00Z">
        <w:r w:rsidDel="00000000" w:rsidR="00000000" w:rsidRPr="00000000">
          <w:rPr>
            <w:rFonts w:ascii="Arial" w:cs="Arial" w:eastAsia="Arial" w:hAnsi="Arial"/>
            <w:b w:val="1"/>
            <w:color w:val="000000"/>
            <w:sz w:val="20"/>
            <w:szCs w:val="20"/>
            <w:rtl w:val="0"/>
          </w:rPr>
          <w:delText xml:space="preserve">Medical Professional</w:delText>
        </w:r>
      </w:del>
      <w:ins w:author="Wali G" w:id="251" w:date="2018-06-06T16:32:00Z">
        <w:r w:rsidDel="00000000" w:rsidR="00000000" w:rsidRPr="00000000">
          <w:rPr>
            <w:rFonts w:ascii="Arial" w:cs="Arial" w:eastAsia="Arial" w:hAnsi="Arial"/>
            <w:b w:val="1"/>
            <w:color w:val="000000"/>
            <w:sz w:val="20"/>
            <w:szCs w:val="20"/>
            <w:rtl w:val="0"/>
          </w:rPr>
          <w:t xml:space="preserve">Pediatric Cardiology, Web and Mobile Application Developer</w:t>
        </w:r>
      </w:ins>
      <w:del w:author="Wali G" w:id="252" w:date="2018-06-05T15:41:00Z">
        <w:r w:rsidDel="00000000" w:rsidR="00000000" w:rsidRPr="00000000">
          <w:rPr>
            <w:rFonts w:ascii="Arial" w:cs="Arial" w:eastAsia="Arial" w:hAnsi="Arial"/>
            <w:b w:val="1"/>
            <w:color w:val="000000"/>
            <w:sz w:val="20"/>
            <w:szCs w:val="20"/>
            <w:rtl w:val="0"/>
          </w:rPr>
          <w:delText xml:space="preserve"> </w:delText>
        </w:r>
      </w:del>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0"/>
          <w:szCs w:val="20"/>
        </w:rPr>
      </w:pPr>
      <w:ins w:author="Wali G [2]" w:id="253" w:date="2018-01-29T16:22:00Z">
        <w:r w:rsidDel="00000000" w:rsidR="00000000" w:rsidRPr="00000000">
          <w:rPr>
            <w:rFonts w:ascii="Arial" w:cs="Arial" w:eastAsia="Arial" w:hAnsi="Arial"/>
            <w:color w:val="000000"/>
            <w:sz w:val="20"/>
            <w:szCs w:val="20"/>
            <w:rtl w:val="0"/>
          </w:rPr>
          <w:t xml:space="preserve">I am a preventive pediatric cardiologist with over 10 years of experience</w:t>
        </w:r>
      </w:ins>
      <w:ins w:author="Wali G" w:id="254" w:date="2018-01-30T06:51:00Z">
        <w:r w:rsidDel="00000000" w:rsidR="00000000" w:rsidRPr="00000000">
          <w:rPr>
            <w:rFonts w:ascii="Arial" w:cs="Arial" w:eastAsia="Arial" w:hAnsi="Arial"/>
            <w:color w:val="000000"/>
            <w:sz w:val="20"/>
            <w:szCs w:val="20"/>
            <w:rtl w:val="0"/>
          </w:rPr>
          <w:t xml:space="preserve"> in preventive cardiology, research, project implementation and execution.</w:t>
        </w:r>
      </w:ins>
      <w:ins w:author="Wali G [2]" w:id="255" w:date="2018-01-29T16:24:00Z">
        <w:del w:author="Wali G" w:id="256" w:date="2018-01-30T06:51:00Z">
          <w:r w:rsidDel="00000000" w:rsidR="00000000" w:rsidRPr="00000000">
            <w:rPr>
              <w:rFonts w:ascii="Arial" w:cs="Arial" w:eastAsia="Arial" w:hAnsi="Arial"/>
              <w:color w:val="000000"/>
              <w:sz w:val="20"/>
              <w:szCs w:val="20"/>
              <w:rtl w:val="0"/>
            </w:rPr>
            <w:delText xml:space="preserve">.</w:delText>
          </w:r>
        </w:del>
        <w:r w:rsidDel="00000000" w:rsidR="00000000" w:rsidRPr="00000000">
          <w:rPr>
            <w:rFonts w:ascii="Arial" w:cs="Arial" w:eastAsia="Arial" w:hAnsi="Arial"/>
            <w:color w:val="000000"/>
            <w:sz w:val="20"/>
            <w:szCs w:val="20"/>
            <w:rtl w:val="0"/>
          </w:rPr>
          <w:t xml:space="preserve">  I also have experience in web development</w:t>
        </w:r>
      </w:ins>
      <w:ins w:author="Wali G" w:id="257" w:date="2018-06-05T15:42:00Z">
        <w:r w:rsidDel="00000000" w:rsidR="00000000" w:rsidRPr="00000000">
          <w:rPr>
            <w:rFonts w:ascii="Arial" w:cs="Arial" w:eastAsia="Arial" w:hAnsi="Arial"/>
            <w:color w:val="000000"/>
            <w:sz w:val="20"/>
            <w:szCs w:val="20"/>
            <w:rtl w:val="0"/>
          </w:rPr>
          <w:t xml:space="preserve"> include</w:t>
        </w:r>
      </w:ins>
      <w:ins w:author="Wali G [2]" w:id="258" w:date="2018-01-29T16:24:00Z">
        <w:del w:author="Wali G" w:id="259" w:date="2018-06-05T15:42:00Z">
          <w:r w:rsidDel="00000000" w:rsidR="00000000" w:rsidRPr="00000000">
            <w:rPr>
              <w:rFonts w:ascii="Arial" w:cs="Arial" w:eastAsia="Arial" w:hAnsi="Arial"/>
              <w:color w:val="000000"/>
              <w:sz w:val="20"/>
              <w:szCs w:val="20"/>
              <w:rtl w:val="0"/>
            </w:rPr>
            <w:delText xml:space="preserve"> with skills in</w:delText>
          </w:r>
        </w:del>
        <w:r w:rsidDel="00000000" w:rsidR="00000000" w:rsidRPr="00000000">
          <w:rPr>
            <w:rFonts w:ascii="Arial" w:cs="Arial" w:eastAsia="Arial" w:hAnsi="Arial"/>
            <w:color w:val="000000"/>
            <w:sz w:val="20"/>
            <w:szCs w:val="20"/>
            <w:rtl w:val="0"/>
          </w:rPr>
          <w:t xml:space="preserve"> client-side HTML, CSS and Javascript and frameworks, such as React and React-Native. I also have experience in with Node.js (javascript framework used for writing server-side applications) and NoSQL database (mLab).  </w:t>
        </w:r>
      </w:ins>
      <w:del w:author="Wali G [2]" w:id="260" w:date="2018-01-29T16:24:00Z">
        <w:r w:rsidDel="00000000" w:rsidR="00000000" w:rsidRPr="00000000">
          <w:rPr>
            <w:rFonts w:ascii="Arial" w:cs="Arial" w:eastAsia="Arial" w:hAnsi="Arial"/>
            <w:color w:val="000000"/>
            <w:sz w:val="20"/>
            <w:szCs w:val="20"/>
            <w:rtl w:val="0"/>
          </w:rPr>
          <w:delText xml:space="preserve">Preventive Pediatric Cardiologist and experience in web development, client and server side javascript- using HTML, CSS, Javscript, React, react-Native, NodeJs and NoSQL databases.</w:delText>
        </w:r>
      </w:del>
      <w:r w:rsidDel="00000000" w:rsidR="00000000" w:rsidRPr="00000000">
        <w:rPr>
          <w:rtl w:val="0"/>
        </w:rPr>
      </w:r>
    </w:p>
    <w:p w:rsidR="00000000" w:rsidDel="00000000" w:rsidP="00000000" w:rsidRDefault="00000000" w:rsidRPr="00000000" w14:paraId="00000096">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7">
      <w:pPr>
        <w:rPr>
          <w:del w:author="Wali G [2]" w:id="261" w:date="2018-01-29T15:39:00Z"/>
          <w:rFonts w:ascii="Arial" w:cs="Arial" w:eastAsia="Arial" w:hAnsi="Arial"/>
          <w:color w:val="000000"/>
          <w:sz w:val="20"/>
          <w:szCs w:val="20"/>
        </w:rPr>
      </w:pPr>
      <w:del w:author="Wali G [2]" w:id="261" w:date="2018-01-29T15:39:00Z">
        <w:r w:rsidDel="00000000" w:rsidR="00000000" w:rsidRPr="00000000">
          <w:rPr>
            <w:rtl w:val="0"/>
          </w:rPr>
        </w:r>
      </w:del>
    </w:p>
    <w:p w:rsidR="00000000" w:rsidDel="00000000" w:rsidP="00000000" w:rsidRDefault="00000000" w:rsidRPr="00000000" w14:paraId="00000098">
      <w:pPr>
        <w:rPr>
          <w:del w:author="Wali G [2]" w:id="261" w:date="2018-01-29T15:39:00Z"/>
          <w:rFonts w:ascii="Arial" w:cs="Arial" w:eastAsia="Arial" w:hAnsi="Arial"/>
          <w:b w:val="1"/>
          <w:color w:val="000000"/>
          <w:sz w:val="20"/>
          <w:szCs w:val="20"/>
        </w:rPr>
      </w:pPr>
      <w:del w:author="Wali G [2]" w:id="261" w:date="2018-01-29T15:39:00Z">
        <w:r w:rsidDel="00000000" w:rsidR="00000000" w:rsidRPr="00000000">
          <w:rPr>
            <w:rFonts w:ascii="Arial" w:cs="Arial" w:eastAsia="Arial" w:hAnsi="Arial"/>
            <w:b w:val="1"/>
            <w:color w:val="000000"/>
            <w:sz w:val="20"/>
            <w:szCs w:val="20"/>
            <w:rtl w:val="0"/>
          </w:rPr>
          <w:delText xml:space="preserve">Muammar Gauvin</w:delText>
        </w:r>
      </w:del>
    </w:p>
    <w:p w:rsidR="00000000" w:rsidDel="00000000" w:rsidP="00000000" w:rsidRDefault="00000000" w:rsidRPr="00000000" w14:paraId="00000099">
      <w:pPr>
        <w:rPr>
          <w:del w:author="Wali G [2]" w:id="261" w:date="2018-01-29T15:39:00Z"/>
          <w:rFonts w:ascii="Arial" w:cs="Arial" w:eastAsia="Arial" w:hAnsi="Arial"/>
          <w:color w:val="000000"/>
          <w:sz w:val="20"/>
          <w:szCs w:val="20"/>
        </w:rPr>
      </w:pPr>
      <w:del w:author="Wali G [2]" w:id="261" w:date="2018-01-29T15:39:00Z">
        <w:r w:rsidDel="00000000" w:rsidR="00000000" w:rsidRPr="00000000">
          <w:rPr>
            <w:rFonts w:ascii="Arial" w:cs="Arial" w:eastAsia="Arial" w:hAnsi="Arial"/>
            <w:color w:val="000000"/>
            <w:sz w:val="20"/>
            <w:szCs w:val="20"/>
            <w:rtl w:val="0"/>
          </w:rPr>
          <w:delText xml:space="preserve">Senior Web Developer 2 eDiets expert in Server Side Development</w:delText>
        </w:r>
      </w:del>
    </w:p>
    <w:p w:rsidR="00000000" w:rsidDel="00000000" w:rsidP="00000000" w:rsidRDefault="00000000" w:rsidRPr="00000000" w14:paraId="0000009A">
      <w:pPr>
        <w:pStyle w:val="Heading3"/>
        <w:shd w:fill="ffffff" w:val="clear"/>
        <w:spacing w:before="3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Aferdita Muriqi </w:t>
      </w:r>
      <w:ins w:author="Wali G [2]" w:id="262" w:date="2018-01-29T16:52:00Z">
        <w:r w:rsidDel="00000000" w:rsidR="00000000" w:rsidRPr="00000000">
          <w:rPr>
            <w:rFonts w:ascii="Arial" w:cs="Arial" w:eastAsia="Arial" w:hAnsi="Arial"/>
            <w:color w:val="000000"/>
            <w:sz w:val="20"/>
            <w:szCs w:val="20"/>
            <w:rtl w:val="0"/>
            <w:rPrChange w:author="Wali G" w:id="263" w:date="2018-06-09T09:31:00Z">
              <w:rPr/>
            </w:rPrChange>
          </w:rPr>
          <w:t xml:space="preserve">– </w:t>
        </w:r>
        <w:r w:rsidDel="00000000" w:rsidR="00000000" w:rsidRPr="00000000">
          <w:rPr>
            <w:rFonts w:ascii="Arial" w:cs="Arial" w:eastAsia="Arial" w:hAnsi="Arial"/>
            <w:b w:val="1"/>
            <w:color w:val="000000"/>
            <w:sz w:val="20"/>
            <w:szCs w:val="20"/>
            <w:rtl w:val="0"/>
            <w:rPrChange w:author="Wali G" w:id="264" w:date="2018-06-09T09:31:00Z">
              <w:rPr/>
            </w:rPrChange>
          </w:rPr>
          <w:t xml:space="preserve">Senior Software Engineer</w:t>
        </w:r>
      </w:ins>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0"/>
          <w:szCs w:val="20"/>
        </w:rPr>
      </w:pPr>
      <w:ins w:author="Wali G [2]" w:id="265" w:date="2018-01-29T15:39:00Z">
        <w:r w:rsidDel="00000000" w:rsidR="00000000" w:rsidRPr="00000000">
          <w:rPr>
            <w:rFonts w:ascii="Arial" w:cs="Arial" w:eastAsia="Arial" w:hAnsi="Arial"/>
            <w:color w:val="000000"/>
            <w:sz w:val="20"/>
            <w:szCs w:val="20"/>
            <w:rtl w:val="0"/>
          </w:rPr>
          <w:t xml:space="preserve">She is a s</w:t>
        </w:r>
      </w:ins>
      <w:del w:author="Wali G [2]" w:id="265" w:date="2018-01-29T15:39:00Z">
        <w:r w:rsidDel="00000000" w:rsidR="00000000" w:rsidRPr="00000000">
          <w:rPr>
            <w:rFonts w:ascii="Arial" w:cs="Arial" w:eastAsia="Arial" w:hAnsi="Arial"/>
            <w:color w:val="000000"/>
            <w:sz w:val="20"/>
            <w:szCs w:val="20"/>
            <w:rtl w:val="0"/>
          </w:rPr>
          <w:delText xml:space="preserve">S</w:delText>
        </w:r>
      </w:del>
      <w:r w:rsidDel="00000000" w:rsidR="00000000" w:rsidRPr="00000000">
        <w:rPr>
          <w:rFonts w:ascii="Arial" w:cs="Arial" w:eastAsia="Arial" w:hAnsi="Arial"/>
          <w:color w:val="000000"/>
          <w:sz w:val="20"/>
          <w:szCs w:val="20"/>
          <w:rtl w:val="0"/>
        </w:rPr>
        <w:t xml:space="preserve">enior </w:t>
      </w:r>
      <w:ins w:author="Wali G [2]" w:id="266" w:date="2018-01-29T15:39:00Z">
        <w:r w:rsidDel="00000000" w:rsidR="00000000" w:rsidRPr="00000000">
          <w:rPr>
            <w:rFonts w:ascii="Arial" w:cs="Arial" w:eastAsia="Arial" w:hAnsi="Arial"/>
            <w:color w:val="000000"/>
            <w:sz w:val="20"/>
            <w:szCs w:val="20"/>
            <w:rtl w:val="0"/>
          </w:rPr>
          <w:t xml:space="preserve">m</w:t>
        </w:r>
      </w:ins>
      <w:del w:author="Wali G [2]" w:id="266" w:date="2018-01-29T15:39:00Z">
        <w:r w:rsidDel="00000000" w:rsidR="00000000" w:rsidRPr="00000000">
          <w:rPr>
            <w:rFonts w:ascii="Arial" w:cs="Arial" w:eastAsia="Arial" w:hAnsi="Arial"/>
            <w:color w:val="000000"/>
            <w:sz w:val="20"/>
            <w:szCs w:val="20"/>
            <w:rtl w:val="0"/>
          </w:rPr>
          <w:delText xml:space="preserve">M</w:delText>
        </w:r>
      </w:del>
      <w:r w:rsidDel="00000000" w:rsidR="00000000" w:rsidRPr="00000000">
        <w:rPr>
          <w:rFonts w:ascii="Arial" w:cs="Arial" w:eastAsia="Arial" w:hAnsi="Arial"/>
          <w:color w:val="000000"/>
          <w:sz w:val="20"/>
          <w:szCs w:val="20"/>
          <w:rtl w:val="0"/>
        </w:rPr>
        <w:t xml:space="preserve">obile </w:t>
      </w:r>
      <w:ins w:author="Wali G [2]" w:id="267" w:date="2018-01-29T15:39:00Z">
        <w:r w:rsidDel="00000000" w:rsidR="00000000" w:rsidRPr="00000000">
          <w:rPr>
            <w:rFonts w:ascii="Arial" w:cs="Arial" w:eastAsia="Arial" w:hAnsi="Arial"/>
            <w:color w:val="000000"/>
            <w:sz w:val="20"/>
            <w:szCs w:val="20"/>
            <w:rtl w:val="0"/>
          </w:rPr>
          <w:t xml:space="preserve">e</w:t>
        </w:r>
      </w:ins>
      <w:del w:author="Wali G [2]" w:id="267" w:date="2018-01-29T15:39:00Z">
        <w:r w:rsidDel="00000000" w:rsidR="00000000" w:rsidRPr="00000000">
          <w:rPr>
            <w:rFonts w:ascii="Arial" w:cs="Arial" w:eastAsia="Arial" w:hAnsi="Arial"/>
            <w:color w:val="000000"/>
            <w:sz w:val="20"/>
            <w:szCs w:val="20"/>
            <w:rtl w:val="0"/>
          </w:rPr>
          <w:delText xml:space="preserve">E</w:delText>
        </w:r>
      </w:del>
      <w:r w:rsidDel="00000000" w:rsidR="00000000" w:rsidRPr="00000000">
        <w:rPr>
          <w:rFonts w:ascii="Arial" w:cs="Arial" w:eastAsia="Arial" w:hAnsi="Arial"/>
          <w:color w:val="000000"/>
          <w:sz w:val="20"/>
          <w:szCs w:val="20"/>
          <w:rtl w:val="0"/>
        </w:rPr>
        <w:t xml:space="preserve">ngineer </w:t>
      </w:r>
      <w:del w:author="Wali G [2]" w:id="268" w:date="2018-01-29T15:39:00Z">
        <w:r w:rsidDel="00000000" w:rsidR="00000000" w:rsidRPr="00000000">
          <w:rPr>
            <w:rFonts w:ascii="Arial" w:cs="Arial" w:eastAsia="Arial" w:hAnsi="Arial"/>
            <w:color w:val="000000"/>
            <w:sz w:val="20"/>
            <w:szCs w:val="20"/>
            <w:rtl w:val="0"/>
          </w:rPr>
          <w:delText xml:space="preserve">Consulant </w:delText>
        </w:r>
      </w:del>
      <w:r w:rsidDel="00000000" w:rsidR="00000000" w:rsidRPr="00000000">
        <w:rPr>
          <w:rFonts w:ascii="Arial" w:cs="Arial" w:eastAsia="Arial" w:hAnsi="Arial"/>
          <w:color w:val="000000"/>
          <w:sz w:val="20"/>
          <w:szCs w:val="20"/>
          <w:rtl w:val="0"/>
        </w:rPr>
        <w:t xml:space="preserve">with experience in iOS and Android Mobile Development. </w:t>
      </w:r>
      <w:ins w:author="Wali G [2]" w:id="269" w:date="2018-01-29T15:40:00Z">
        <w:r w:rsidDel="00000000" w:rsidR="00000000" w:rsidRPr="00000000">
          <w:rPr>
            <w:rFonts w:ascii="Arial" w:cs="Arial" w:eastAsia="Arial" w:hAnsi="Arial"/>
            <w:color w:val="000000"/>
            <w:sz w:val="20"/>
            <w:szCs w:val="20"/>
            <w:rtl w:val="0"/>
          </w:rPr>
          <w:t xml:space="preserve">She worked at N</w:t>
        </w:r>
      </w:ins>
      <w:ins w:author="Wali G" w:id="270" w:date="2018-06-09T09:31:00Z">
        <w:r w:rsidDel="00000000" w:rsidR="00000000" w:rsidRPr="00000000">
          <w:rPr>
            <w:rFonts w:ascii="Arial" w:cs="Arial" w:eastAsia="Arial" w:hAnsi="Arial"/>
            <w:color w:val="000000"/>
            <w:sz w:val="20"/>
            <w:szCs w:val="20"/>
            <w:rtl w:val="0"/>
          </w:rPr>
          <w:t xml:space="preserve">ew York Univesrsity</w:t>
        </w:r>
      </w:ins>
      <w:ins w:author="Wali G [2]" w:id="271" w:date="2018-01-29T15:40:00Z">
        <w:del w:author="Wali G" w:id="272" w:date="2018-06-09T09:31:00Z">
          <w:r w:rsidDel="00000000" w:rsidR="00000000" w:rsidRPr="00000000">
            <w:rPr>
              <w:rFonts w:ascii="Arial" w:cs="Arial" w:eastAsia="Arial" w:hAnsi="Arial"/>
              <w:color w:val="000000"/>
              <w:sz w:val="20"/>
              <w:szCs w:val="20"/>
              <w:rtl w:val="0"/>
            </w:rPr>
            <w:delText xml:space="preserve">YC</w:delText>
          </w:r>
        </w:del>
        <w:r w:rsidDel="00000000" w:rsidR="00000000" w:rsidRPr="00000000">
          <w:rPr>
            <w:rFonts w:ascii="Arial" w:cs="Arial" w:eastAsia="Arial" w:hAnsi="Arial"/>
            <w:color w:val="000000"/>
            <w:sz w:val="20"/>
            <w:szCs w:val="20"/>
            <w:rtl w:val="0"/>
          </w:rPr>
          <w:t xml:space="preserve"> as an adjunct professor</w:t>
        </w:r>
      </w:ins>
      <w:ins w:author="Wali G" w:id="273" w:date="2018-06-09T09:31:00Z">
        <w:r w:rsidDel="00000000" w:rsidR="00000000" w:rsidRPr="00000000">
          <w:rPr>
            <w:rFonts w:ascii="Arial" w:cs="Arial" w:eastAsia="Arial" w:hAnsi="Arial"/>
            <w:color w:val="000000"/>
            <w:sz w:val="20"/>
            <w:szCs w:val="20"/>
            <w:rtl w:val="0"/>
          </w:rPr>
          <w:t xml:space="preserve"> teaching</w:t>
        </w:r>
      </w:ins>
      <w:ins w:author="Wali G [2]" w:id="274" w:date="2018-01-29T15:40:00Z">
        <w:r w:rsidDel="00000000" w:rsidR="00000000" w:rsidRPr="00000000">
          <w:rPr>
            <w:rFonts w:ascii="Arial" w:cs="Arial" w:eastAsia="Arial" w:hAnsi="Arial"/>
            <w:color w:val="000000"/>
            <w:sz w:val="20"/>
            <w:szCs w:val="20"/>
            <w:rtl w:val="0"/>
          </w:rPr>
          <w:t xml:space="preserve"> course</w:t>
        </w:r>
      </w:ins>
      <w:ins w:author="Wali G" w:id="275" w:date="2018-06-09T09:31:00Z">
        <w:r w:rsidDel="00000000" w:rsidR="00000000" w:rsidRPr="00000000">
          <w:rPr>
            <w:rFonts w:ascii="Arial" w:cs="Arial" w:eastAsia="Arial" w:hAnsi="Arial"/>
            <w:color w:val="000000"/>
            <w:sz w:val="20"/>
            <w:szCs w:val="20"/>
            <w:rtl w:val="0"/>
          </w:rPr>
          <w:t xml:space="preserve">s </w:t>
        </w:r>
      </w:ins>
      <w:ins w:author="Wali G [2]" w:id="276" w:date="2018-01-29T15:40:00Z">
        <w:del w:author="Wali G" w:id="277" w:date="2018-06-09T09:32:00Z">
          <w:r w:rsidDel="00000000" w:rsidR="00000000" w:rsidRPr="00000000">
            <w:rPr>
              <w:rFonts w:ascii="Arial" w:cs="Arial" w:eastAsia="Arial" w:hAnsi="Arial"/>
              <w:color w:val="000000"/>
              <w:sz w:val="20"/>
              <w:szCs w:val="20"/>
              <w:rtl w:val="0"/>
            </w:rPr>
            <w:delText xml:space="preserve"> which have included</w:delText>
          </w:r>
        </w:del>
      </w:ins>
      <w:ins w:author="Wali G" w:id="277" w:date="2018-06-09T09:32:00Z">
        <w:r w:rsidDel="00000000" w:rsidR="00000000" w:rsidRPr="00000000">
          <w:rPr>
            <w:rFonts w:ascii="Arial" w:cs="Arial" w:eastAsia="Arial" w:hAnsi="Arial"/>
            <w:color w:val="000000"/>
            <w:sz w:val="20"/>
            <w:szCs w:val="20"/>
            <w:rtl w:val="0"/>
          </w:rPr>
          <w:t xml:space="preserve">on</w:t>
        </w:r>
      </w:ins>
      <w:ins w:author="Wali G [2]" w:id="278" w:date="2018-01-29T15:40:00Z">
        <w:r w:rsidDel="00000000" w:rsidR="00000000" w:rsidRPr="00000000">
          <w:rPr>
            <w:rFonts w:ascii="Arial" w:cs="Arial" w:eastAsia="Arial" w:hAnsi="Arial"/>
            <w:color w:val="000000"/>
            <w:sz w:val="20"/>
            <w:szCs w:val="20"/>
            <w:rtl w:val="0"/>
          </w:rPr>
          <w:t xml:space="preserve"> Advanced Android App</w:t>
        </w:r>
      </w:ins>
      <w:ins w:author="Wali G" w:id="279" w:date="2018-06-09T09:32:00Z">
        <w:r w:rsidDel="00000000" w:rsidR="00000000" w:rsidRPr="00000000">
          <w:rPr>
            <w:rFonts w:ascii="Arial" w:cs="Arial" w:eastAsia="Arial" w:hAnsi="Arial"/>
            <w:color w:val="000000"/>
            <w:sz w:val="20"/>
            <w:szCs w:val="20"/>
            <w:rtl w:val="0"/>
          </w:rPr>
          <w:t xml:space="preserve">lication</w:t>
        </w:r>
      </w:ins>
      <w:ins w:author="Wali G [2]" w:id="280" w:date="2018-01-29T15:40:00Z">
        <w:r w:rsidDel="00000000" w:rsidR="00000000" w:rsidRPr="00000000">
          <w:rPr>
            <w:rFonts w:ascii="Arial" w:cs="Arial" w:eastAsia="Arial" w:hAnsi="Arial"/>
            <w:color w:val="000000"/>
            <w:sz w:val="20"/>
            <w:szCs w:val="20"/>
            <w:rtl w:val="0"/>
          </w:rPr>
          <w:t xml:space="preserve"> Development and iOS App Development from Concept to App Store. </w:t>
        </w:r>
      </w:ins>
      <w:r w:rsidDel="00000000" w:rsidR="00000000" w:rsidRPr="00000000">
        <w:rPr>
          <w:rFonts w:ascii="Arial" w:cs="Arial" w:eastAsia="Arial" w:hAnsi="Arial"/>
          <w:color w:val="000000"/>
          <w:sz w:val="20"/>
          <w:szCs w:val="20"/>
          <w:rtl w:val="0"/>
        </w:rPr>
        <w:t xml:space="preserve">She has worked on </w:t>
      </w:r>
      <w:ins w:author="Wali G [2]" w:id="281" w:date="2018-01-29T15:40:00Z">
        <w:r w:rsidDel="00000000" w:rsidR="00000000" w:rsidRPr="00000000">
          <w:rPr>
            <w:rFonts w:ascii="Arial" w:cs="Arial" w:eastAsia="Arial" w:hAnsi="Arial"/>
            <w:color w:val="000000"/>
            <w:sz w:val="20"/>
            <w:szCs w:val="20"/>
            <w:rtl w:val="0"/>
          </w:rPr>
          <w:t xml:space="preserve">and launched </w:t>
        </w:r>
      </w:ins>
      <w:r w:rsidDel="00000000" w:rsidR="00000000" w:rsidRPr="00000000">
        <w:rPr>
          <w:rFonts w:ascii="Arial" w:cs="Arial" w:eastAsia="Arial" w:hAnsi="Arial"/>
          <w:color w:val="000000"/>
          <w:sz w:val="20"/>
          <w:szCs w:val="20"/>
          <w:rtl w:val="0"/>
        </w:rPr>
        <w:t xml:space="preserve">the mobile app for the New York Public Library</w:t>
      </w:r>
      <w:ins w:author="Wali G [2]" w:id="282" w:date="2018-01-29T15:40:00Z">
        <w:r w:rsidDel="00000000" w:rsidR="00000000" w:rsidRPr="00000000">
          <w:rPr>
            <w:rFonts w:ascii="Arial" w:cs="Arial" w:eastAsia="Arial" w:hAnsi="Arial"/>
            <w:color w:val="000000"/>
            <w:sz w:val="20"/>
            <w:szCs w:val="20"/>
            <w:rtl w:val="0"/>
          </w:rPr>
          <w:t xml:space="preserve">. </w:t>
        </w:r>
      </w:ins>
      <w:del w:author="Wali G [2]" w:id="282" w:date="2018-01-29T15:40:00Z">
        <w:r w:rsidDel="00000000" w:rsidR="00000000" w:rsidRPr="00000000">
          <w:rPr>
            <w:rFonts w:ascii="Arial" w:cs="Arial" w:eastAsia="Arial" w:hAnsi="Arial"/>
            <w:color w:val="000000"/>
            <w:sz w:val="20"/>
            <w:szCs w:val="20"/>
            <w:rtl w:val="0"/>
          </w:rPr>
          <w:delText xml:space="preserve">; she worked at NYC as an adjunct professor course which have included Advanced Android App Development and iOS App Development from Concept to App Store.</w:delText>
        </w:r>
      </w:del>
      <w:r w:rsidDel="00000000" w:rsidR="00000000" w:rsidRPr="00000000">
        <w:rPr>
          <w:rtl w:val="0"/>
        </w:rPr>
      </w:r>
    </w:p>
    <w:p w:rsidR="00000000" w:rsidDel="00000000" w:rsidP="00000000" w:rsidRDefault="00000000" w:rsidRPr="00000000" w14:paraId="0000009C">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D">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E">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9F">
      <w:pPr>
        <w:rPr>
          <w:del w:author="Wali G" w:id="283" w:date="2018-01-30T00:00:00Z"/>
          <w:rFonts w:ascii="Arial" w:cs="Arial" w:eastAsia="Arial" w:hAnsi="Arial"/>
          <w:color w:val="000000"/>
          <w:sz w:val="20"/>
          <w:szCs w:val="20"/>
        </w:rPr>
      </w:pPr>
      <w:del w:author="Wali G" w:id="283" w:date="2018-01-30T00:00:00Z">
        <w:r w:rsidDel="00000000" w:rsidR="00000000" w:rsidRPr="00000000">
          <w:rPr>
            <w:rtl w:val="0"/>
          </w:rPr>
        </w:r>
      </w:del>
    </w:p>
    <w:p w:rsidR="00000000" w:rsidDel="00000000" w:rsidP="00000000" w:rsidRDefault="00000000" w:rsidRPr="00000000" w14:paraId="000000A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References: </w:t>
      </w:r>
    </w:p>
    <w:p w:rsidR="00000000" w:rsidDel="00000000" w:rsidP="00000000" w:rsidRDefault="00000000" w:rsidRPr="00000000" w14:paraId="000000A2">
      <w:pP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National Physical Activity Plan. (2014). The 2014 United States report care on physical activity for children &amp; youth. Author. Available at: </w:t>
      </w:r>
      <w:hyperlink r:id="rId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http://www.physicalactivityplan.org/reportcard.php. P. 28</w:t>
        </w:r>
      </w:hyperlink>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4">
      <w:pPr>
        <w:numPr>
          <w:ilvl w:val="0"/>
          <w:numId w:val="2"/>
        </w:numPr>
        <w:shd w:fill="ffffff" w:val="clear"/>
        <w:spacing w:after="0" w:before="0" w:lineRule="auto"/>
        <w:ind w:left="720" w:hanging="360"/>
        <w:rPr>
          <w:rPrChange w:author="Wali G" w:id="286" w:date="2018-01-30T06:24:00Z">
            <w:rPr>
              <w:color w:val="000000"/>
            </w:rPr>
          </w:rPrChange>
        </w:rPr>
        <w:pPrChange w:author="Wali G" w:id="0" w:date="2018-01-30T06:24:00Z">
          <w:pPr>
            <w:numPr>
              <w:ilvl w:val="0"/>
              <w:numId w:val="2"/>
            </w:numPr>
            <w:shd w:fill="ffffff" w:val="clear"/>
            <w:spacing w:after="0" w:before="0" w:lineRule="auto"/>
            <w:ind w:left="720" w:hanging="360"/>
          </w:pPr>
        </w:pPrChange>
      </w:pPr>
      <w:r w:rsidDel="00000000" w:rsidR="00000000" w:rsidRPr="00000000">
        <w:rPr>
          <w:rFonts w:ascii="Arial" w:cs="Arial" w:eastAsia="Arial" w:hAnsi="Arial"/>
          <w:color w:val="000000"/>
          <w:sz w:val="16"/>
          <w:szCs w:val="16"/>
          <w:rtl w:val="0"/>
        </w:rPr>
        <w:t xml:space="preserve">Drewnowski A, Darmon N, Briend A. Replacing fats and sweets with vegetables and fruits — a question of cost. Am</w:t>
      </w:r>
      <w:ins w:author="Wali G" w:id="284" w:date="2018-01-30T06:23:00Z">
        <w:r w:rsidDel="00000000" w:rsidR="00000000" w:rsidRPr="00000000">
          <w:rPr>
            <w:rFonts w:ascii="Arial" w:cs="Arial" w:eastAsia="Arial" w:hAnsi="Arial"/>
            <w:color w:val="000000"/>
            <w:sz w:val="16"/>
            <w:szCs w:val="16"/>
            <w:rtl w:val="0"/>
            <w:rPrChange w:author="Wali G" w:id="285" w:date="2018-06-09T09:42:00Z">
              <w:rPr/>
            </w:rPrChange>
          </w:rPr>
          <w:br w:type="textWrapping"/>
        </w:r>
      </w:ins>
      <w:del w:author="Wali G" w:id="284" w:date="2018-01-30T06:23:00Z">
        <w:r w:rsidDel="00000000" w:rsidR="00000000" w:rsidRPr="00000000">
          <w:rPr>
            <w:rFonts w:ascii="Arial" w:cs="Arial" w:eastAsia="Arial" w:hAnsi="Arial"/>
            <w:color w:val="000000"/>
            <w:sz w:val="16"/>
            <w:szCs w:val="16"/>
            <w:rtl w:val="0"/>
            <w:rPrChange w:author="Wali G" w:id="285" w:date="2018-06-09T09:42:00Z">
              <w:rPr/>
            </w:rPrChange>
          </w:rPr>
          <w:delText xml:space="preserve"> J </w:delText>
        </w:r>
      </w:del>
      <w:r w:rsidDel="00000000" w:rsidR="00000000" w:rsidRPr="00000000">
        <w:rPr>
          <w:rFonts w:ascii="Arial" w:cs="Arial" w:eastAsia="Arial" w:hAnsi="Arial"/>
          <w:color w:val="000000"/>
          <w:sz w:val="16"/>
          <w:szCs w:val="16"/>
          <w:rtl w:val="0"/>
        </w:rPr>
        <w:t xml:space="preserve">Public Health 2004;94(9):1555–9.</w:t>
      </w:r>
      <w:hyperlink r:id="rId8">
        <w:r w:rsidDel="00000000" w:rsidR="00000000" w:rsidRPr="00000000">
          <w:rPr>
            <w:rFonts w:ascii="Arial" w:cs="Arial" w:eastAsia="Arial" w:hAnsi="Arial"/>
            <w:color w:val="000000"/>
            <w:sz w:val="16"/>
            <w:szCs w:val="16"/>
            <w:u w:val="none"/>
            <w:rtl w:val="0"/>
          </w:rPr>
          <w:t xml:space="preserve">CrossRef</w:t>
        </w:r>
      </w:hyperlink>
      <w:r w:rsidDel="00000000" w:rsidR="00000000" w:rsidRPr="00000000">
        <w:rPr>
          <w:rFonts w:ascii="Arial" w:cs="Arial" w:eastAsia="Arial" w:hAnsi="Arial"/>
          <w:color w:val="000000"/>
          <w:sz w:val="16"/>
          <w:szCs w:val="16"/>
          <w:rtl w:val="0"/>
        </w:rPr>
        <w:t xml:space="preserve"> </w:t>
      </w:r>
      <w:hyperlink r:id="rId9">
        <w:r w:rsidDel="00000000" w:rsidR="00000000" w:rsidRPr="00000000">
          <w:rPr>
            <w:rFonts w:ascii="Arial" w:cs="Arial" w:eastAsia="Arial" w:hAnsi="Arial"/>
            <w:color w:val="000000"/>
            <w:sz w:val="16"/>
            <w:szCs w:val="16"/>
            <w:u w:val="none"/>
            <w:rtl w:val="0"/>
          </w:rPr>
          <w:t xml:space="preserve">PubMed</w:t>
        </w:r>
      </w:hyperlink>
      <w:r w:rsidDel="00000000" w:rsidR="00000000" w:rsidRPr="00000000">
        <w:rPr>
          <w:rtl w:val="0"/>
        </w:rPr>
      </w:r>
    </w:p>
    <w:p w:rsidR="00000000" w:rsidDel="00000000" w:rsidP="00000000" w:rsidRDefault="00000000" w:rsidRPr="00000000" w14:paraId="000000A5">
      <w:pPr>
        <w:numPr>
          <w:ilvl w:val="0"/>
          <w:numId w:val="2"/>
        </w:numPr>
        <w:shd w:fill="ffffff" w:val="clear"/>
        <w:spacing w:after="0" w:before="0" w:lineRule="auto"/>
        <w:ind w:left="720" w:hanging="360"/>
        <w:rPr>
          <w:rPrChange w:author="Wali G" w:id="287" w:date="2018-01-30T06:24:00Z">
            <w:rPr>
              <w:color w:val="000000"/>
            </w:rPr>
          </w:rPrChange>
        </w:rPr>
        <w:pPrChange w:author="Wali G" w:id="0" w:date="2018-01-30T06:24:00Z">
          <w:pPr>
            <w:numPr>
              <w:ilvl w:val="0"/>
              <w:numId w:val="2"/>
            </w:numPr>
            <w:shd w:fill="ffffff" w:val="clear"/>
            <w:spacing w:after="0" w:before="0" w:lineRule="auto"/>
            <w:ind w:left="720" w:hanging="360"/>
          </w:pPr>
        </w:pPrChange>
      </w:pPr>
      <w:r w:rsidDel="00000000" w:rsidR="00000000" w:rsidRPr="00000000">
        <w:rPr>
          <w:rFonts w:ascii="Arial" w:cs="Arial" w:eastAsia="Arial" w:hAnsi="Arial"/>
          <w:color w:val="000000"/>
          <w:sz w:val="16"/>
          <w:szCs w:val="16"/>
          <w:rtl w:val="0"/>
        </w:rPr>
        <w:t xml:space="preserve">Joshipura KJ, Hu FB, Manson JE, Stampfer MJ, Rimm EB, Speizer FE, et al. The effect of fruit and vegetable intake on risk for coronary heart disease. Ann Intern Med 2001;134(12):1106 14. </w:t>
      </w:r>
      <w:hyperlink r:id="rId10">
        <w:r w:rsidDel="00000000" w:rsidR="00000000" w:rsidRPr="00000000">
          <w:rPr>
            <w:rFonts w:ascii="Arial" w:cs="Arial" w:eastAsia="Arial" w:hAnsi="Arial"/>
            <w:color w:val="000000"/>
            <w:sz w:val="16"/>
            <w:szCs w:val="16"/>
            <w:u w:val="none"/>
            <w:rtl w:val="0"/>
          </w:rPr>
          <w:t xml:space="preserve">CrossRef</w:t>
        </w:r>
      </w:hyperlink>
      <w:r w:rsidDel="00000000" w:rsidR="00000000" w:rsidRPr="00000000">
        <w:rPr>
          <w:rFonts w:ascii="Arial" w:cs="Arial" w:eastAsia="Arial" w:hAnsi="Arial"/>
          <w:color w:val="000000"/>
          <w:sz w:val="16"/>
          <w:szCs w:val="16"/>
          <w:rtl w:val="0"/>
        </w:rPr>
        <w:t xml:space="preserve"> </w:t>
      </w:r>
      <w:hyperlink r:id="rId11">
        <w:r w:rsidDel="00000000" w:rsidR="00000000" w:rsidRPr="00000000">
          <w:rPr>
            <w:rFonts w:ascii="Arial" w:cs="Arial" w:eastAsia="Arial" w:hAnsi="Arial"/>
            <w:color w:val="000000"/>
            <w:sz w:val="16"/>
            <w:szCs w:val="16"/>
            <w:u w:val="none"/>
            <w:rtl w:val="0"/>
          </w:rPr>
          <w:t xml:space="preserve">PubMed</w:t>
        </w:r>
      </w:hyperlink>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spacing w:after="0" w:before="0" w:line="240" w:lineRule="auto"/>
        <w:ind w:left="720" w:right="0" w:hanging="360"/>
        <w:jc w:val="left"/>
        <w:rPr>
          <w:del w:author="Wali G" w:id="289" w:date="2018-06-09T09:41:00Z"/>
          <w:b w:val="0"/>
          <w:i w:val="0"/>
          <w:smallCaps w:val="0"/>
          <w:strike w:val="0"/>
          <w:vertAlign w:val="baseline"/>
          <w:rPrChange w:author="Wali G" w:id="291" w:date="2018-06-09T09:38:00Z">
            <w:rPr>
              <w:rFonts w:ascii="Arial" w:cs="Arial" w:eastAsia="Arial" w:hAnsi="Arial"/>
              <w:color w:val="000000"/>
              <w:sz w:val="16"/>
              <w:szCs w:val="16"/>
              <w:highlight w:val="white"/>
              <w:u w:val="none"/>
            </w:rPr>
          </w:rPrChange>
        </w:rPr>
        <w:pPrChange w:author="Wali G" w:id="0" w:date="2018-06-09T09:38:00Z">
          <w:pPr>
            <w:pStyle w:val="Heading1"/>
            <w:shd w:fill="ffffff" w:val="clear"/>
            <w:spacing w:after="280" w:before="280" w:lineRule="auto"/>
          </w:pPr>
        </w:pPrChange>
      </w:pPr>
      <w:r w:rsidDel="00000000" w:rsidR="00000000" w:rsidRPr="00000000">
        <w:rPr>
          <w:rFonts w:ascii="Arial" w:cs="Arial" w:eastAsia="Arial" w:hAnsi="Arial"/>
          <w:color w:val="000000"/>
          <w:sz w:val="16"/>
          <w:szCs w:val="16"/>
          <w:highlight w:val="white"/>
          <w:rtl w:val="0"/>
        </w:rPr>
        <w:t xml:space="preserve">Mook K, Laraia BA, Oddo VM, Jones-Smith JC. Food Security Status and Barriers to Fruit and Vegetable Consumption in Two Economically Deprived Communities of Oakland, California, 2013–2014. Prev Chronic Dis 2016;13</w:t>
      </w:r>
      <w:del w:author="Wali G" w:id="288" w:date="2018-06-09T09:41:00Z">
        <w:r w:rsidDel="00000000" w:rsidR="00000000" w:rsidRPr="00000000">
          <w:rPr>
            <w:rFonts w:ascii="Arial" w:cs="Arial" w:eastAsia="Arial" w:hAnsi="Arial"/>
            <w:color w:val="000000"/>
            <w:sz w:val="16"/>
            <w:szCs w:val="16"/>
            <w:highlight w:val="white"/>
            <w:rtl w:val="0"/>
          </w:rPr>
          <w:delText xml:space="preserve">:150402. DOI: </w:delText>
        </w:r>
      </w:del>
      <w:ins w:author="Wali G" w:id="288" w:date="2018-06-09T09:41:00Z">
        <w:r w:rsidDel="00000000" w:rsidR="00000000" w:rsidRPr="00000000">
          <w:rPr>
            <w:rFonts w:ascii="Arial" w:cs="Arial" w:eastAsia="Arial" w:hAnsi="Arial"/>
            <w:color w:val="000000"/>
            <w:sz w:val="16"/>
            <w:szCs w:val="16"/>
            <w:highlight w:val="white"/>
            <w:u w:val="none"/>
            <w:rtl w:val="0"/>
          </w:rPr>
          <w:t xml:space="preserve"> </w:t>
        </w:r>
      </w:ins>
      <w:del w:author="Wali G" w:id="289" w:date="2018-06-09T09:41:00Z">
        <w:r w:rsidDel="00000000" w:rsidR="00000000" w:rsidRPr="00000000">
          <w:fldChar w:fldCharType="begin"/>
        </w:r>
        <w:r w:rsidDel="00000000" w:rsidR="00000000" w:rsidRPr="00000000">
          <w:delInstrText xml:space="preserve">HYPERLINK "http://dx.doi.org/10.5888/pcd13.150402"</w:delInstrText>
        </w:r>
        <w:r w:rsidDel="00000000" w:rsidR="00000000" w:rsidRPr="00000000">
          <w:fldChar w:fldCharType="separate"/>
        </w:r>
        <w:r w:rsidDel="00000000" w:rsidR="00000000" w:rsidRPr="00000000">
          <w:rPr>
            <w:rFonts w:ascii="Arial" w:cs="Arial" w:eastAsia="Arial" w:hAnsi="Arial"/>
            <w:color w:val="000000"/>
            <w:sz w:val="16"/>
            <w:szCs w:val="16"/>
            <w:highlight w:val="white"/>
            <w:u w:val="none"/>
            <w:rtl w:val="0"/>
          </w:rPr>
          <w:delText xml:space="preserve">http://dx.doi.org/10.5888/pcd13.150402</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289" w:date="2018-06-09T09:41:00Z"/>
          <w:b w:val="0"/>
          <w:i w:val="0"/>
          <w:smallCaps w:val="0"/>
          <w:strike w:val="0"/>
          <w:color w:val="000000"/>
          <w:u w:val="none"/>
          <w:shd w:fill="auto" w:val="clear"/>
          <w:vertAlign w:val="baseline"/>
        </w:rPr>
      </w:pPr>
      <w:ins w:author="Wali G" w:id="289" w:date="2018-06-09T09:41:00Z">
        <w:r w:rsidDel="00000000" w:rsidR="00000000" w:rsidRPr="00000000">
          <w:rPr>
            <w:rtl w:val="0"/>
          </w:rPr>
        </w:r>
      </w:ins>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del w:author="Wali G" w:id="293" w:date="2018-06-09T09:38:00Z"/>
          <w:b w:val="0"/>
          <w:i w:val="0"/>
          <w:smallCaps w:val="0"/>
          <w:strike w:val="0"/>
          <w:color w:val="000000"/>
          <w:u w:val="none"/>
          <w:shd w:fill="auto" w:val="clear"/>
          <w:vertAlign w:val="baseline"/>
        </w:rPr>
      </w:pPr>
      <w:ins w:author="Wali G" w:id="289" w:date="2018-06-09T09:41:00Z">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2" w:date="2018-06-09T09:42:00Z">
              <w:rPr>
                <w:rFonts w:ascii="Arial" w:cs="Arial" w:eastAsia="Arial" w:hAnsi="Arial"/>
                <w:b w:val="0"/>
                <w:i w:val="0"/>
                <w:smallCaps w:val="0"/>
                <w:strike w:val="0"/>
                <w:color w:val="222222"/>
                <w:sz w:val="21"/>
                <w:szCs w:val="21"/>
                <w:highlight w:val="white"/>
                <w:u w:val="none"/>
                <w:vertAlign w:val="baseline"/>
              </w:rPr>
            </w:rPrChange>
          </w:rPr>
          <w:t xml:space="preserve">Julia Edelstein;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2" w:date="2018-06-09T09:42:00Z">
              <w:rPr>
                <w:rFonts w:ascii="Arial" w:cs="Arial" w:eastAsia="Arial" w:hAnsi="Arial"/>
                <w:b w:val="0"/>
                <w:i w:val="0"/>
                <w:smallCaps w:val="0"/>
                <w:strike w:val="0"/>
                <w:color w:val="222222"/>
                <w:sz w:val="63"/>
                <w:szCs w:val="63"/>
                <w:u w:val="none"/>
                <w:shd w:fill="auto" w:val="clear"/>
                <w:vertAlign w:val="baseline"/>
              </w:rPr>
            </w:rPrChange>
          </w:rPr>
          <w:t xml:space="preserve"> The American Academy of Pediatrics Just Changed the Screen-Time Rules Again</w:t>
        </w:r>
      </w:ins>
      <w:del w:author="Wali G" w:id="293" w:date="2018-06-09T09:38: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https://www.parents.com/toddlers-preschoolers/everything-kids/the-american-academy-of-pediatrics-just-changed-the-screen/</w:delText>
        </w:r>
      </w:del>
    </w:p>
    <w:p w:rsidR="00000000" w:rsidDel="00000000" w:rsidP="00000000" w:rsidRDefault="00000000" w:rsidRPr="00000000" w14:paraId="000000A9">
      <w:pPr>
        <w:keepNext w:val="0"/>
        <w:keepLines w:val="0"/>
        <w:widowControl w:val="1"/>
        <w:numPr>
          <w:ilvl w:val="0"/>
          <w:numId w:val="2"/>
        </w:numPr>
        <w:spacing w:after="0" w:before="0" w:line="240" w:lineRule="auto"/>
        <w:ind w:left="720" w:right="0" w:hanging="360"/>
        <w:jc w:val="left"/>
        <w:rPr>
          <w:ins w:author="Wali G" w:id="293" w:date="2018-06-09T09:38:00Z"/>
          <w:b w:val="0"/>
          <w:i w:val="0"/>
          <w:smallCaps w:val="0"/>
          <w:strike w:val="0"/>
          <w:color w:val="000000"/>
          <w:u w:val="none"/>
          <w:shd w:fill="auto" w:val="clear"/>
          <w:vertAlign w:val="baseline"/>
          <w:rPrChange w:author="Wali G" w:id="295" w:date="2018-06-09T09:41:00Z">
            <w:rPr/>
          </w:rPrChange>
        </w:rPr>
        <w:pPrChange w:author="Wali G" w:id="0" w:date="2018-06-09T09:41:00Z">
          <w:pPr/>
        </w:pPrChange>
      </w:pPr>
      <w:ins w:author="Wali G" w:id="293" w:date="2018-06-09T09:38:00Z">
        <w:r w:rsidDel="00000000" w:rsidR="00000000" w:rsidRPr="00000000">
          <w:rPr>
            <w:rtl w:val="0"/>
          </w:rPr>
        </w:r>
      </w:ins>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ins w:author="Wali G" w:id="293" w:date="2018-06-09T09:38:00Z">
        <w:r w:rsidDel="00000000" w:rsidR="00000000" w:rsidRPr="00000000">
          <w:fldChar w:fldCharType="begin"/>
        </w:r>
        <w:r w:rsidDel="00000000" w:rsidR="00000000" w:rsidRPr="00000000">
          <w:instrText xml:space="preserve">HYPERLINK "https://www.medicalnewstoday.com/authors/tim-newman"</w: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6" w:date="2018-06-09T09:42:00Z">
              <w:rPr>
                <w:rFonts w:ascii="Arial" w:cs="Arial" w:eastAsia="Arial" w:hAnsi="Arial"/>
                <w:b w:val="0"/>
                <w:i w:val="0"/>
                <w:smallCaps w:val="0"/>
                <w:strike w:val="0"/>
                <w:color w:val="f55035"/>
                <w:sz w:val="16"/>
                <w:szCs w:val="16"/>
                <w:u w:val="none"/>
                <w:shd w:fill="auto" w:val="clear"/>
                <w:vertAlign w:val="baseline"/>
              </w:rPr>
            </w:rPrChange>
          </w:rPr>
          <w:t xml:space="preserve">Tim Newman</w: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6" w:date="2018-06-09T09:42:00Z">
              <w:rPr>
                <w:rFonts w:ascii="Arial" w:cs="Arial" w:eastAsia="Arial" w:hAnsi="Arial"/>
                <w:b w:val="0"/>
                <w:i w:val="0"/>
                <w:smallCaps w:val="0"/>
                <w:strike w:val="0"/>
                <w:color w:val="404041"/>
                <w:sz w:val="16"/>
                <w:szCs w:val="16"/>
                <w:highlight w:val="white"/>
                <w:u w:val="none"/>
                <w:vertAlign w:val="baseline"/>
              </w:rPr>
            </w:rPrChange>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296" w:date="2018-06-09T09:42:00Z">
              <w:rPr>
                <w:rFonts w:ascii="Arial" w:cs="Arial" w:eastAsia="Arial" w:hAnsi="Arial"/>
                <w:b w:val="0"/>
                <w:i w:val="0"/>
                <w:smallCaps w:val="0"/>
                <w:strike w:val="0"/>
                <w:color w:val="231f20"/>
                <w:sz w:val="16"/>
                <w:szCs w:val="16"/>
                <w:u w:val="none"/>
                <w:shd w:fill="auto" w:val="clear"/>
                <w:vertAlign w:val="baseline"/>
              </w:rPr>
            </w:rPrChange>
          </w:rPr>
          <w:t xml:space="preserve">Childhood obesity is still rising; Medical News Today;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6" w:date="2018-06-09T09:42:00Z">
              <w:rPr>
                <w:rFonts w:ascii="Arial" w:cs="Arial" w:eastAsia="Arial" w:hAnsi="Arial"/>
                <w:b w:val="0"/>
                <w:i w:val="0"/>
                <w:smallCaps w:val="0"/>
                <w:strike w:val="0"/>
                <w:color w:val="404041"/>
                <w:sz w:val="16"/>
                <w:szCs w:val="16"/>
                <w:highlight w:val="white"/>
                <w:u w:val="none"/>
                <w:vertAlign w:val="baseline"/>
              </w:rPr>
            </w:rPrChange>
          </w:rPr>
          <w:t xml:space="preserve">26 April 2016</w:t>
        </w:r>
      </w:ins>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Seung Hee Lee-Kwan,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Latetia V. Moore,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Heidi M. Blanck,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Diane M. Harris,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Deb Galuska, PhD</w:t>
      </w:r>
      <w:r w:rsidDel="00000000" w:rsidR="00000000" w:rsidRPr="00000000">
        <w:rPr>
          <w:rFonts w:ascii="Arial" w:cs="Arial" w:eastAsia="Arial" w:hAnsi="Arial"/>
          <w:b w:val="0"/>
          <w:i w:val="0"/>
          <w:smallCaps w:val="0"/>
          <w:strike w:val="0"/>
          <w:color w:val="000000"/>
          <w:sz w:val="16"/>
          <w:szCs w:val="16"/>
          <w:highlight w:val="white"/>
          <w:u w:val="none"/>
          <w:vertAlign w:val="superscript"/>
          <w:rtl w:val="0"/>
        </w:rPr>
        <w:t xml:space="preserve">1</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CDC’s Morbidity and Mortality Weekly Report (MMWR)., </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November 17, 2017 / 66(45);1241–1247</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Influence – The psychology on Persuasion, Robert Cialdini</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vertAlign w:val="baseline"/>
          <w:rPrChange w:author="Wali G" w:id="304" w:date="2018-06-11T10:07:00Z">
            <w:rPr>
              <w:b w:val="0"/>
              <w:i w:val="0"/>
              <w:smallCaps w:val="0"/>
              <w:strike w:val="0"/>
              <w:color w:val="000000"/>
              <w:highlight w:val="white"/>
              <w:u w:val="none"/>
              <w:vertAlign w:val="baseline"/>
            </w:rPr>
          </w:rPrChange>
        </w:rPr>
        <w:pPrChange w:author="Wali G" w:id="0" w:date="2018-06-11T10:07: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298" w:date="2018-06-11T10:07: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Katy SteinMetz</w:t>
        </w:r>
        <w:r w:rsidDel="00000000" w:rsidR="00000000" w:rsidRPr="00000000">
          <w:rPr>
            <w:rFonts w:ascii="Arial" w:cs="Arial" w:eastAsia="Arial" w:hAnsi="Arial"/>
            <w:b w:val="0"/>
            <w:i w:val="0"/>
            <w:smallCaps w:val="0"/>
            <w:strike w:val="0"/>
            <w:color w:val="000000"/>
            <w:sz w:val="16"/>
            <w:szCs w:val="16"/>
            <w:highlight w:val="white"/>
            <w:u w:val="none"/>
            <w:vertAlign w:val="baseline"/>
            <w:rtl w:val="0"/>
            <w:rPrChange w:author="Wali G" w:id="299" w:date="2018-06-11T10:07:00Z">
              <w:rPr>
                <w:rFonts w:ascii="PT Serif" w:cs="PT Serif" w:eastAsia="PT Serif" w:hAnsi="PT Serif"/>
                <w:b w:val="0"/>
                <w:i w:val="0"/>
                <w:smallCaps w:val="0"/>
                <w:strike w:val="0"/>
                <w:color w:val="282f2f"/>
                <w:sz w:val="18"/>
                <w:szCs w:val="18"/>
                <w:highlight w:val="white"/>
                <w:u w:val="none"/>
                <w:vertAlign w:val="baseline"/>
              </w:rPr>
            </w:rPrChange>
          </w:rPr>
          <w:t xml:space="preserve">; </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0" w:date="2018-06-11T10:07:00Z">
            <w:rPr>
              <w:rFonts w:ascii="Calibri" w:cs="Calibri" w:eastAsia="Calibri" w:hAnsi="Calibri"/>
              <w:b w:val="0"/>
              <w:i w:val="0"/>
              <w:smallCaps w:val="0"/>
              <w:strike w:val="0"/>
              <w:color w:val="000000"/>
              <w:sz w:val="24"/>
              <w:szCs w:val="24"/>
              <w:u w:val="none"/>
              <w:shd w:fill="auto" w:val="clear"/>
              <w:vertAlign w:val="baseline"/>
            </w:rPr>
          </w:rPrChange>
        </w:rPr>
        <w:t xml:space="preserve">Forget Words, a Lot of Millennials Say GIFs and Emojis Communicate Their Thoughts Better Than English</w:t>
      </w:r>
      <w:del w:author="Wali G" w:id="301" w:date="2018-06-09T09:42: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0" w:date="2018-06-11T10:07:00Z">
              <w:rPr>
                <w:rFonts w:ascii="Calibri" w:cs="Calibri" w:eastAsia="Calibri" w:hAnsi="Calibri"/>
                <w:b w:val="0"/>
                <w:i w:val="0"/>
                <w:smallCaps w:val="0"/>
                <w:strike w:val="0"/>
                <w:color w:val="000000"/>
                <w:sz w:val="24"/>
                <w:szCs w:val="24"/>
                <w:u w:val="none"/>
                <w:shd w:fill="auto" w:val="clear"/>
                <w:vertAlign w:val="baseline"/>
              </w:rPr>
            </w:rPrChange>
          </w:rPr>
          <w:delText xml:space="preserve"> (  </w:delText>
        </w:r>
        <w:r w:rsidDel="00000000" w:rsidR="00000000" w:rsidRPr="00000000">
          <w:fldChar w:fldCharType="begin"/>
        </w:r>
        <w:r w:rsidDel="00000000" w:rsidR="00000000" w:rsidRPr="00000000">
          <w:delInstrText xml:space="preserve">HYPERLINK "http://time.com/4834112/millennials-gifs-emojis/"</w:delInstrText>
        </w:r>
        <w:r w:rsidDel="00000000" w:rsidR="00000000" w:rsidRPr="00000000">
          <w:fldChar w:fldCharType="separate"/>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http://time.com/4834112/millennials-gifs-emojis/</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Change w:author="Wali G" w:id="302" w:date="2018-06-11T10:07:00Z">
              <w:rPr>
                <w:rFonts w:ascii="Calibri" w:cs="Calibri" w:eastAsia="Calibri" w:hAnsi="Calibri"/>
                <w:b w:val="0"/>
                <w:i w:val="0"/>
                <w:smallCaps w:val="0"/>
                <w:strike w:val="0"/>
                <w:color w:val="000000"/>
                <w:sz w:val="24"/>
                <w:szCs w:val="24"/>
                <w:u w:val="none"/>
                <w:shd w:fill="auto" w:val="clear"/>
                <w:vertAlign w:val="baseline"/>
              </w:rPr>
            </w:rPrChange>
          </w:rPr>
          <w:delText xml:space="preserve">)</w:delText>
        </w:r>
      </w:del>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Mirriam Webster dictionary</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The bibliographic citation for this definition is: Preamble to the Constitution of WHO as adopted by the International Health Conference, New York, 19 June - 22 July 1946; signed on 22 July 1946 by the representatives of 61 States (Official Records of WHO, no. 2, p. 100) and entered into force on 7 April 1948. The definition has not been amended since 1948.</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Using Diary method in psychological research -http://www.columbia.edu/~nb2229/docs/Iida,%20Shrout,%20Laurenceau%20&amp;%20Bolger%20(2012).pdf</w:t>
      </w:r>
    </w:p>
    <w:p w:rsidR="00000000" w:rsidDel="00000000" w:rsidP="00000000" w:rsidRDefault="00000000" w:rsidRPr="00000000" w14:paraId="000000B1">
      <w:pPr>
        <w:keepNext w:val="0"/>
        <w:keepLines w:val="0"/>
        <w:widowControl w:val="1"/>
        <w:numPr>
          <w:ilvl w:val="0"/>
          <w:numId w:val="2"/>
        </w:numPr>
        <w:spacing w:after="0" w:before="0" w:line="240" w:lineRule="auto"/>
        <w:ind w:left="720" w:right="0" w:hanging="360"/>
        <w:jc w:val="left"/>
        <w:rPr>
          <w:del w:author="Wali G" w:id="306" w:date="2018-06-11T09:55:00Z"/>
          <w:b w:val="0"/>
          <w:i w:val="0"/>
          <w:smallCaps w:val="0"/>
          <w:strike w:val="0"/>
          <w:u w:val="none"/>
          <w:shd w:fill="auto" w:val="clear"/>
          <w:vertAlign w:val="baseline"/>
          <w:rPrChange w:author="Wali G" w:id="307" w:date="2018-06-11T09:55:00Z">
            <w:rPr>
              <w:rFonts w:ascii="Arial" w:cs="Arial" w:eastAsia="Arial" w:hAnsi="Arial"/>
              <w:color w:val="000000"/>
              <w:sz w:val="16"/>
              <w:szCs w:val="16"/>
            </w:rPr>
          </w:rPrChange>
        </w:rPr>
        <w:pPrChange w:author="Wali G" w:id="0" w:date="2018-06-11T09:55:00Z">
          <w:pPr>
            <w:pStyle w:val="Heading1"/>
            <w:spacing w:after="0" w:before="0" w:lineRule="auto"/>
          </w:pPr>
        </w:pPrChange>
      </w:pPr>
      <w:r w:rsidDel="00000000" w:rsidR="00000000" w:rsidRPr="00000000">
        <w:rPr>
          <w:rFonts w:ascii="Arial" w:cs="Arial" w:eastAsia="Arial" w:hAnsi="Arial"/>
          <w:color w:val="000000"/>
          <w:sz w:val="16"/>
          <w:szCs w:val="16"/>
          <w:rtl w:val="0"/>
        </w:rPr>
        <w:t xml:space="preserve">A new reason to Keep a Diary - </w:t>
      </w:r>
      <w:del w:author="Wali G" w:id="305" w:date="2018-06-09T09:35:00Z">
        <w:r w:rsidDel="00000000" w:rsidR="00000000" w:rsidRPr="00000000">
          <w:fldChar w:fldCharType="begin"/>
        </w:r>
        <w:r w:rsidDel="00000000" w:rsidR="00000000" w:rsidRPr="00000000">
          <w:delInstrText xml:space="preserve">HYPERLINK "http://www.apa.org/monitor/sep01/keepdiary.aspx"</w:delInstrText>
        </w:r>
        <w:r w:rsidDel="00000000" w:rsidR="00000000" w:rsidRPr="00000000">
          <w:fldChar w:fldCharType="separate"/>
        </w:r>
        <w:r w:rsidDel="00000000" w:rsidR="00000000" w:rsidRPr="00000000">
          <w:rPr>
            <w:rFonts w:ascii="Arial" w:cs="Arial" w:eastAsia="Arial" w:hAnsi="Arial"/>
            <w:color w:val="000000"/>
            <w:sz w:val="16"/>
            <w:szCs w:val="16"/>
            <w:u w:val="none"/>
            <w:rtl w:val="0"/>
          </w:rPr>
          <w:delText xml:space="preserve">http://www.apa.org/monitor/sep01/keepdiary.aspx</w:delText>
        </w:r>
        <w:r w:rsidDel="00000000" w:rsidR="00000000" w:rsidRPr="00000000">
          <w:fldChar w:fldCharType="end"/>
        </w:r>
      </w:del>
      <w:ins w:author="Wali G" w:id="305" w:date="2018-06-09T09:35:00Z">
        <w:r w:rsidDel="00000000" w:rsidR="00000000" w:rsidRPr="00000000">
          <w:rPr>
            <w:rFonts w:ascii="Arial" w:cs="Arial" w:eastAsia="Arial" w:hAnsi="Arial"/>
            <w:color w:val="000000"/>
            <w:sz w:val="16"/>
            <w:szCs w:val="16"/>
            <w:u w:val="none"/>
            <w:rtl w:val="0"/>
          </w:rPr>
          <w:t xml:space="preserve">http://www.apa.org/monitor/sep01/keepdiary.aspx</w:t>
        </w:r>
      </w:ins>
      <w:r w:rsidDel="00000000" w:rsidR="00000000" w:rsidRPr="00000000">
        <w:rPr>
          <w:rFonts w:ascii="Arial" w:cs="Arial" w:eastAsia="Arial" w:hAnsi="Arial"/>
          <w:color w:val="000000"/>
          <w:sz w:val="16"/>
          <w:szCs w:val="16"/>
          <w:rtl w:val="0"/>
        </w:rPr>
        <w:t xml:space="preserve"> - American Psychologist Association</w:t>
      </w:r>
      <w:del w:author="Wali G" w:id="306" w:date="2018-06-11T09:55:00Z">
        <w:r w:rsidDel="00000000" w:rsidR="00000000" w:rsidRPr="00000000">
          <w:rPr>
            <w:rtl w:val="0"/>
          </w:rPr>
        </w:r>
      </w:del>
    </w:p>
    <w:p w:rsidR="00000000" w:rsidDel="00000000" w:rsidP="00000000" w:rsidRDefault="00000000" w:rsidRPr="00000000" w14:paraId="000000B2">
      <w:pPr>
        <w:keepNext w:val="0"/>
        <w:keepLines w:val="0"/>
        <w:widowControl w:val="1"/>
        <w:numPr>
          <w:ilvl w:val="0"/>
          <w:numId w:val="2"/>
        </w:numPr>
        <w:spacing w:after="0" w:before="0" w:line="240" w:lineRule="auto"/>
        <w:ind w:left="720" w:right="0" w:hanging="360"/>
        <w:jc w:val="left"/>
        <w:rPr>
          <w:ins w:author="Wali G" w:id="306" w:date="2018-06-11T09:55:00Z"/>
          <w:b w:val="0"/>
          <w:i w:val="0"/>
          <w:smallCaps w:val="0"/>
          <w:strike w:val="0"/>
          <w:u w:val="none"/>
          <w:vertAlign w:val="baseline"/>
          <w:rPrChange w:author="Wali G" w:id="309" w:date="2018-06-11T09:56:00Z">
            <w:rPr>
              <w:rFonts w:ascii="Arial" w:cs="Arial" w:eastAsia="Arial" w:hAnsi="Arial"/>
              <w:color w:val="000000"/>
              <w:sz w:val="16"/>
              <w:szCs w:val="16"/>
              <w:highlight w:val="white"/>
            </w:rPr>
          </w:rPrChange>
        </w:rPr>
        <w:pPrChange w:author="Wali G" w:id="0" w:date="2018-06-11T09:56:00Z">
          <w:pPr>
            <w:pStyle w:val="Heading1"/>
            <w:spacing w:after="0" w:before="0" w:lineRule="auto"/>
          </w:pPr>
        </w:pPrChange>
      </w:pPr>
      <w:ins w:author="Wali G" w:id="306" w:date="2018-06-11T09:55:00Z">
        <w:r w:rsidDel="00000000" w:rsidR="00000000" w:rsidRPr="00000000">
          <w:rPr>
            <w:rtl w:val="0"/>
          </w:rPr>
        </w:r>
      </w:ins>
    </w:p>
    <w:p w:rsidR="00000000" w:rsidDel="00000000" w:rsidP="00000000" w:rsidRDefault="00000000" w:rsidRPr="00000000" w14:paraId="000000B3">
      <w:pPr>
        <w:keepNext w:val="0"/>
        <w:keepLines w:val="0"/>
        <w:widowControl w:val="1"/>
        <w:numPr>
          <w:ilvl w:val="0"/>
          <w:numId w:val="2"/>
        </w:numPr>
        <w:spacing w:after="0" w:before="0" w:line="240" w:lineRule="auto"/>
        <w:ind w:left="720" w:right="0" w:hanging="360"/>
        <w:jc w:val="left"/>
        <w:rPr>
          <w:del w:author="Wali G" w:id="314" w:date="2018-06-11T09:56:00Z"/>
          <w:b w:val="0"/>
          <w:i w:val="0"/>
          <w:smallCaps w:val="0"/>
          <w:strike w:val="0"/>
          <w:u w:val="none"/>
          <w:vertAlign w:val="baseline"/>
          <w:rPrChange w:author="Wali G" w:id="316" w:date="2018-06-11T10:05:00Z">
            <w:rPr>
              <w:rFonts w:ascii="Arial" w:cs="Arial" w:eastAsia="Arial" w:hAnsi="Arial"/>
              <w:color w:val="000000"/>
              <w:sz w:val="16"/>
              <w:szCs w:val="16"/>
              <w:highlight w:val="white"/>
            </w:rPr>
          </w:rPrChange>
        </w:rPr>
        <w:pPrChange w:author="Wali G" w:id="0" w:date="2018-06-11T10:05:00Z">
          <w:pPr/>
        </w:pPrChange>
      </w:pPr>
      <w:ins w:author="Wali G" w:id="306" w:date="2018-06-11T09:55:00Z">
        <w:r w:rsidDel="00000000" w:rsidR="00000000" w:rsidRPr="00000000">
          <w:rPr>
            <w:rFonts w:ascii="Arial" w:cs="Arial" w:eastAsia="Arial" w:hAnsi="Arial"/>
            <w:color w:val="000000"/>
            <w:sz w:val="16"/>
            <w:szCs w:val="16"/>
            <w:highlight w:val="white"/>
            <w:rtl w:val="0"/>
            <w:rPrChange w:author="Wali G" w:id="310" w:date="2018-06-11T09:56:00Z">
              <w:rPr>
                <w:highlight w:val="white"/>
              </w:rPr>
            </w:rPrChange>
          </w:rPr>
          <w:t xml:space="preserve">Siri Carpenter; </w:t>
        </w:r>
        <w:r w:rsidDel="00000000" w:rsidR="00000000" w:rsidRPr="00000000">
          <w:rPr>
            <w:rFonts w:ascii="Arial" w:cs="Arial" w:eastAsia="Arial" w:hAnsi="Arial"/>
            <w:color w:val="000000"/>
            <w:sz w:val="16"/>
            <w:szCs w:val="16"/>
            <w:rtl w:val="0"/>
            <w:rPrChange w:author="Wali G" w:id="311" w:date="2018-06-11T09:56:00Z">
              <w:rPr>
                <w:b w:val="1"/>
              </w:rPr>
            </w:rPrChange>
          </w:rPr>
          <w:t xml:space="preserve">A new reason for keeping a diary</w:t>
        </w:r>
        <w:r w:rsidDel="00000000" w:rsidR="00000000" w:rsidRPr="00000000">
          <w:rPr>
            <w:rFonts w:ascii="Arial" w:cs="Arial" w:eastAsia="Arial" w:hAnsi="Arial"/>
            <w:color w:val="000000"/>
            <w:sz w:val="16"/>
            <w:szCs w:val="16"/>
            <w:rtl w:val="0"/>
          </w:rPr>
          <w:t xml:space="preserve">; </w:t>
        </w:r>
      </w:ins>
      <w:del w:author="Wali G" w:id="312" w:date="2018-06-11T09:55:00Z">
        <w:r w:rsidDel="00000000" w:rsidR="00000000" w:rsidRPr="00000000">
          <w:rPr>
            <w:rFonts w:ascii="Arial" w:cs="Arial" w:eastAsia="Arial" w:hAnsi="Arial"/>
            <w:color w:val="000000"/>
            <w:sz w:val="16"/>
            <w:szCs w:val="16"/>
            <w:highlight w:val="white"/>
            <w:rtl w:val="0"/>
          </w:rPr>
          <w:delText xml:space="preserve">September issue of APA's </w:delText>
        </w:r>
        <w:r w:rsidDel="00000000" w:rsidR="00000000" w:rsidRPr="00000000">
          <w:fldChar w:fldCharType="begin"/>
        </w:r>
        <w:r w:rsidDel="00000000" w:rsidR="00000000" w:rsidRPr="00000000">
          <w:delInstrText xml:space="preserve">HYPERLINK "http://www.apa.org/pubs/journals/xge/index.aspx"</w:delInstrText>
        </w:r>
        <w:r w:rsidDel="00000000" w:rsidR="00000000" w:rsidRPr="00000000">
          <w:fldChar w:fldCharType="separate"/>
        </w:r>
        <w:r w:rsidDel="00000000" w:rsidR="00000000" w:rsidRPr="00000000">
          <w:rPr>
            <w:rFonts w:ascii="Arial" w:cs="Arial" w:eastAsia="Arial" w:hAnsi="Arial"/>
            <w:i w:val="1"/>
            <w:color w:val="000000"/>
            <w:sz w:val="16"/>
            <w:szCs w:val="16"/>
            <w:rtl w:val="0"/>
          </w:rPr>
          <w:delText xml:space="preserve">Journal of Experimental Psychology: General (JEP: General)</w:delText>
        </w:r>
        <w:r w:rsidDel="00000000" w:rsidR="00000000" w:rsidRPr="00000000">
          <w:fldChar w:fldCharType="end"/>
        </w:r>
      </w:del>
      <w:ins w:author="Wali G" w:id="312" w:date="2018-06-11T09:55:00Z">
        <w:r w:rsidDel="00000000" w:rsidR="00000000" w:rsidRPr="00000000">
          <w:rPr>
            <w:rFonts w:ascii="Arial" w:cs="Arial" w:eastAsia="Arial" w:hAnsi="Arial"/>
            <w:i w:val="1"/>
            <w:color w:val="000000"/>
            <w:sz w:val="16"/>
            <w:szCs w:val="16"/>
            <w:rtl w:val="0"/>
          </w:rPr>
          <w:t xml:space="preserve">Journal of Experimental Psychology: </w:t>
        </w:r>
      </w:ins>
      <w:del w:author="Wali G" w:id="313" w:date="2018-06-11T09:56:00Z">
        <w:r w:rsidDel="00000000" w:rsidR="00000000" w:rsidRPr="00000000">
          <w:rPr>
            <w:rFonts w:ascii="Arial" w:cs="Arial" w:eastAsia="Arial" w:hAnsi="Arial"/>
            <w:color w:val="000000"/>
            <w:sz w:val="16"/>
            <w:szCs w:val="16"/>
            <w:highlight w:val="white"/>
            <w:rtl w:val="0"/>
          </w:rPr>
          <w:delText xml:space="preserve">(</w:delText>
        </w:r>
      </w:del>
      <w:r w:rsidDel="00000000" w:rsidR="00000000" w:rsidRPr="00000000">
        <w:rPr>
          <w:rFonts w:ascii="Arial" w:cs="Arial" w:eastAsia="Arial" w:hAnsi="Arial"/>
          <w:color w:val="000000"/>
          <w:sz w:val="16"/>
          <w:szCs w:val="16"/>
          <w:highlight w:val="white"/>
          <w:rtl w:val="0"/>
        </w:rPr>
        <w:t xml:space="preserve">Vol. 130, No. 3</w:t>
      </w:r>
      <w:del w:author="Wali G" w:id="314" w:date="2018-06-11T09:56:00Z">
        <w:r w:rsidDel="00000000" w:rsidR="00000000" w:rsidRPr="00000000">
          <w:rPr>
            <w:rFonts w:ascii="Arial" w:cs="Arial" w:eastAsia="Arial" w:hAnsi="Arial"/>
            <w:color w:val="000000"/>
            <w:sz w:val="16"/>
            <w:szCs w:val="16"/>
            <w:highlight w:val="white"/>
            <w:rtl w:val="0"/>
          </w:rPr>
          <w:delText xml:space="preserve">)</w:delText>
        </w:r>
        <w:r w:rsidDel="00000000" w:rsidR="00000000" w:rsidRPr="00000000">
          <w:rPr>
            <w:rtl w:val="0"/>
          </w:rPr>
        </w:r>
      </w:del>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ns w:author="Wali G" w:id="314" w:date="2018-06-11T09:56:00Z"/>
          <w:b w:val="0"/>
          <w:i w:val="0"/>
          <w:smallCaps w:val="0"/>
          <w:strike w:val="0"/>
          <w:color w:val="000000"/>
          <w:u w:val="none"/>
          <w:shd w:fill="auto" w:val="clear"/>
          <w:vertAlign w:val="baseline"/>
        </w:rPr>
      </w:pPr>
      <w:ins w:author="Wali G" w:id="314" w:date="2018-06-11T09:56:00Z">
        <w:r w:rsidDel="00000000" w:rsidR="00000000" w:rsidRPr="00000000">
          <w:rPr>
            <w:rtl w:val="0"/>
          </w:rPr>
        </w:r>
      </w:ins>
    </w:p>
    <w:p w:rsidR="00000000" w:rsidDel="00000000" w:rsidP="00000000" w:rsidRDefault="00000000" w:rsidRPr="00000000" w14:paraId="000000B5">
      <w:pPr>
        <w:keepNext w:val="0"/>
        <w:keepLines w:val="0"/>
        <w:widowControl w:val="1"/>
        <w:numPr>
          <w:ilvl w:val="0"/>
          <w:numId w:val="2"/>
        </w:numPr>
        <w:spacing w:after="0" w:before="0" w:line="240" w:lineRule="auto"/>
        <w:ind w:left="720" w:right="0" w:hanging="360"/>
        <w:jc w:val="left"/>
        <w:rPr>
          <w:ins w:author="Wali G" w:id="314" w:date="2018-06-11T09:56:00Z"/>
          <w:b w:val="0"/>
          <w:i w:val="0"/>
          <w:smallCaps w:val="0"/>
          <w:strike w:val="0"/>
          <w:color w:val="000000"/>
          <w:u w:val="none"/>
          <w:shd w:fill="auto" w:val="clear"/>
          <w:vertAlign w:val="baseline"/>
          <w:rPrChange w:author="Wali G" w:id="320" w:date="2018-06-11T10:05:00Z">
            <w:rPr/>
          </w:rPrChange>
        </w:rPr>
        <w:pPrChange w:author="Wali G" w:id="0" w:date="2018-06-11T10:05:00Z">
          <w:pPr/>
        </w:pPrChange>
      </w:pPr>
      <w:ins w:author="Wali G" w:id="314" w:date="2018-06-11T09:56:00Z">
        <w:r w:rsidDel="00000000" w:rsidR="00000000" w:rsidRPr="00000000">
          <w:rPr>
            <w:rFonts w:ascii="Arial" w:cs="Arial" w:eastAsia="Arial" w:hAnsi="Arial"/>
            <w:color w:val="000000"/>
            <w:sz w:val="16"/>
            <w:szCs w:val="16"/>
            <w:rtl w:val="0"/>
          </w:rPr>
          <w:t xml:space="preserve">Andrea Nile et al.; </w:t>
        </w:r>
        <w:r w:rsidDel="00000000" w:rsidR="00000000" w:rsidRPr="00000000">
          <w:rPr>
            <w:rFonts w:ascii="Arial" w:cs="Arial" w:eastAsia="Arial" w:hAnsi="Arial"/>
            <w:color w:val="000000"/>
            <w:sz w:val="16"/>
            <w:szCs w:val="16"/>
            <w:rtl w:val="0"/>
            <w:rPrChange w:author="Wali G" w:id="317" w:date="2018-06-11T10:05:00Z">
              <w:rPr>
                <w:rFonts w:ascii="Arial" w:cs="Arial" w:eastAsia="Arial" w:hAnsi="Arial"/>
                <w:color w:val="000000"/>
                <w:sz w:val="37"/>
                <w:szCs w:val="37"/>
              </w:rPr>
            </w:rPrChange>
          </w:rPr>
          <w:t xml:space="preserve">Effects of Expressive Writing on Psychological and Physical Health: The Moderating Role of Emotional Expressivity</w:t>
        </w:r>
        <w:r w:rsidDel="00000000" w:rsidR="00000000" w:rsidRPr="00000000">
          <w:rPr>
            <w:rFonts w:ascii="Arial" w:cs="Arial" w:eastAsia="Arial" w:hAnsi="Arial"/>
            <w:b w:val="1"/>
            <w:color w:val="000000"/>
            <w:sz w:val="16"/>
            <w:szCs w:val="16"/>
            <w:rtl w:val="0"/>
            <w:rPrChange w:author="Wali G" w:id="317" w:date="2018-06-11T10:05:00Z">
              <w:rPr>
                <w:rFonts w:ascii="Arial" w:cs="Arial" w:eastAsia="Arial" w:hAnsi="Arial"/>
                <w:b w:val="1"/>
                <w:color w:val="000000"/>
                <w:sz w:val="37"/>
                <w:szCs w:val="37"/>
              </w:rPr>
            </w:rPrChange>
          </w:rPr>
          <w:t xml:space="preserve">; </w:t>
        </w:r>
        <w:r w:rsidDel="00000000" w:rsidR="00000000" w:rsidRPr="00000000">
          <w:rPr>
            <w:rFonts w:ascii="Arial" w:cs="Arial" w:eastAsia="Arial" w:hAnsi="Arial"/>
            <w:sz w:val="16"/>
            <w:szCs w:val="16"/>
            <w:rtl w:val="0"/>
            <w:rPrChange w:author="Wali G" w:id="318" w:date="2018-06-11T10:05:00Z">
              <w:rPr/>
            </w:rPrChange>
          </w:rPr>
          <w:t xml:space="preserve">Anxiety Stress Coping</w:t>
        </w:r>
        <w:r w:rsidDel="00000000" w:rsidR="00000000" w:rsidRPr="00000000">
          <w:rPr>
            <w:rtl w:val="0"/>
          </w:rPr>
        </w:r>
      </w:ins>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del w:author="Wali G" w:id="321" w:date="2018-06-11T10:05:00Z"/>
          <w:shd w:fill="auto" w:val="clear"/>
          <w:rPrChange w:author="Wali G" w:id="322" w:date="2018-06-11T10:05:00Z">
            <w:rPr>
              <w:b w:val="0"/>
              <w:i w:val="0"/>
              <w:smallCaps w:val="0"/>
              <w:strike w:val="0"/>
              <w:color w:val="000000"/>
              <w:u w:val="none"/>
              <w:shd w:fill="auto" w:val="clear"/>
              <w:vertAlign w:val="baseline"/>
            </w:rPr>
          </w:rPrChange>
        </w:rPr>
        <w:pPrChange w:author="Wali G" w:id="0" w:date="2018-06-11T10:05: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del w:author="Wali G" w:id="321" w:date="2018-06-11T10:05:00Z">
        <w:r w:rsidDel="00000000" w:rsidR="00000000" w:rsidRPr="00000000">
          <w:rPr>
            <w:rtl w:val="0"/>
          </w:rPr>
        </w:r>
      </w:del>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Change w:author="Wali G" w:id="0" w:date="2018-06-09T09:34: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321" w:date="2018-06-11T10:05:00Z">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Change w:author="Wali G" w:id="323" w:date="2018-06-09T09:42:00Z">
              <w:rPr>
                <w:rFonts w:ascii="StoneSerif" w:cs="StoneSerif" w:eastAsia="StoneSerif" w:hAnsi="StoneSerif"/>
                <w:b w:val="0"/>
                <w:i w:val="1"/>
                <w:smallCaps w:val="0"/>
                <w:strike w:val="0"/>
                <w:color w:val="000000"/>
                <w:sz w:val="30"/>
                <w:szCs w:val="30"/>
                <w:u w:val="none"/>
                <w:shd w:fill="auto" w:val="clear"/>
                <w:vertAlign w:val="baseline"/>
              </w:rPr>
            </w:rPrChange>
          </w:rPr>
          <w:t xml:space="preserve">Joan Geckle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Change w:author="Wali G" w:id="324" w:date="2018-06-09T09:42:00Z">
              <w:rPr>
                <w:rFonts w:ascii="StoneSerif" w:cs="StoneSerif" w:eastAsia="StoneSerif" w:hAnsi="StoneSerif"/>
                <w:b w:val="0"/>
                <w:i w:val="1"/>
                <w:smallCaps w:val="0"/>
                <w:strike w:val="0"/>
                <w:color w:val="000000"/>
                <w:sz w:val="30"/>
                <w:szCs w:val="30"/>
                <w:u w:val="none"/>
                <w:shd w:fill="auto" w:val="clear"/>
                <w:vertAlign w:val="baseline"/>
              </w:rPr>
            </w:rPrChange>
          </w:rPr>
          <w:t xml:space="preserve"> </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PEDIATRIC NURSING/July-August 2016/Vol. 42/No. 4</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ins w:author="Wali G" w:id="326" w:date="2018-06-09T09:46: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Amanda Lenhart, Mary Madden, Aaron Smith, Alexandra Macgill;</w:t>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 P</w:t>
        </w:r>
      </w:ins>
      <w:del w:author="Wali G" w:id="326" w:date="2018-06-09T09:46:00Z">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"http://www.pewresearch.org/staff/amanda-lenhart/"</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AMANDA LENHART</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"http://www.pewresearch.org/staff/mary-madden/"</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MARY MADDEN</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w:delText>
        </w:r>
        <w:r w:rsidDel="00000000" w:rsidR="00000000" w:rsidRPr="00000000">
          <w:fldChar w:fldCharType="begin"/>
        </w:r>
        <w:r w:rsidDel="00000000" w:rsidR="00000000" w:rsidRPr="00000000">
          <w:delInstrText xml:space="preserve">HYPERLINK "http://www.pewresearch.org/staff/aaron-smith/"</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AARON SMITH</w:delText>
        </w:r>
        <w:r w:rsidDel="00000000" w:rsidR="00000000" w:rsidRPr="00000000">
          <w:fldChar w:fldCharType="end"/>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 AND </w:delText>
        </w:r>
        <w:r w:rsidDel="00000000" w:rsidR="00000000" w:rsidRPr="00000000">
          <w:fldChar w:fldCharType="begin"/>
        </w:r>
        <w:r w:rsidDel="00000000" w:rsidR="00000000" w:rsidRPr="00000000">
          <w:delInstrText xml:space="preserve">HYPERLINK "http://www.pewinternet.org/author/amacgill/"</w:delInstrText>
        </w:r>
        <w:r w:rsidDel="00000000" w:rsidR="00000000" w:rsidRPr="00000000">
          <w:fldChar w:fldCharType="separate"/>
        </w: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delText xml:space="preserve">ALEXANDRA MACGILL</w:delText>
        </w:r>
        <w:r w:rsidDel="00000000" w:rsidR="00000000" w:rsidRPr="00000000">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delText xml:space="preserve"> P</w:delText>
        </w:r>
      </w:del>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ew Research Center Internet and Techno</w:t>
      </w:r>
      <w:ins w:author="Wali G" w:id="327" w:date="2018-06-09T09:46:00Z">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ins>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ogy Dec 19, 2007</w:t>
      </w:r>
    </w:p>
    <w:p w:rsidR="00000000" w:rsidDel="00000000" w:rsidP="00000000" w:rsidRDefault="00000000" w:rsidRPr="00000000" w14:paraId="000000B9">
      <w:pPr>
        <w:keepNext w:val="0"/>
        <w:keepLines w:val="0"/>
        <w:widowControl w:val="1"/>
        <w:numPr>
          <w:ilvl w:val="0"/>
          <w:numId w:val="2"/>
        </w:numPr>
        <w:spacing w:after="0" w:before="0" w:line="240" w:lineRule="auto"/>
        <w:ind w:left="720" w:right="0" w:hanging="360"/>
        <w:jc w:val="left"/>
        <w:rPr>
          <w:ins w:author="Wali G" w:id="328" w:date="2018-06-11T10:06:00Z"/>
          <w:b w:val="0"/>
          <w:i w:val="0"/>
          <w:smallCaps w:val="0"/>
          <w:strike w:val="0"/>
          <w:color w:val="000000"/>
          <w:u w:val="none"/>
          <w:vertAlign w:val="baseline"/>
          <w:rPrChange w:author="Wali G" w:id="329" w:date="2018-06-11T10:05:00Z">
            <w:rPr>
              <w:color w:val="000000"/>
            </w:rPr>
          </w:rPrChange>
        </w:rPr>
        <w:pPrChange w:author="Wali G" w:id="0" w:date="2018-06-11T10:05:00Z">
          <w:pPr>
            <w:numPr>
              <w:ilvl w:val="0"/>
              <w:numId w:val="2"/>
            </w:numPr>
            <w:ind w:left="720" w:hanging="360"/>
          </w:pPr>
        </w:pPrChange>
      </w:pPr>
      <w:r w:rsidDel="00000000" w:rsidR="00000000" w:rsidRPr="00000000">
        <w:rPr>
          <w:rFonts w:ascii="Arial" w:cs="Arial" w:eastAsia="Arial" w:hAnsi="Arial"/>
          <w:color w:val="000000"/>
          <w:sz w:val="16"/>
          <w:szCs w:val="16"/>
          <w:rtl w:val="0"/>
        </w:rPr>
        <w:t xml:space="preserve">Skinner, AC; Perrin, E; Skelton JA; Prevelance of Obesity and Severe Obesity in the US Children, 1999 – 2014; Obesity; Apr 25, 2016</w:t>
      </w:r>
      <w:ins w:author="Wali G" w:id="328" w:date="2018-06-11T10:06:00Z">
        <w:r w:rsidDel="00000000" w:rsidR="00000000" w:rsidRPr="00000000">
          <w:rPr>
            <w:rtl w:val="0"/>
          </w:rPr>
        </w:r>
      </w:ins>
    </w:p>
    <w:p w:rsidR="00000000" w:rsidDel="00000000" w:rsidP="00000000" w:rsidRDefault="00000000" w:rsidRPr="00000000" w14:paraId="000000BA">
      <w:pPr>
        <w:keepNext w:val="0"/>
        <w:keepLines w:val="0"/>
        <w:widowControl w:val="1"/>
        <w:numPr>
          <w:ilvl w:val="0"/>
          <w:numId w:val="2"/>
        </w:numPr>
        <w:spacing w:after="0" w:before="0" w:line="240" w:lineRule="auto"/>
        <w:ind w:left="720" w:right="0" w:hanging="360"/>
        <w:jc w:val="left"/>
        <w:rPr>
          <w:ins w:author="Wali G" w:id="328" w:date="2018-06-11T10:06:00Z"/>
          <w:b w:val="0"/>
          <w:i w:val="0"/>
          <w:smallCaps w:val="0"/>
          <w:strike w:val="0"/>
          <w:color w:val="000000"/>
          <w:u w:val="none"/>
          <w:vertAlign w:val="baseline"/>
          <w:rPrChange w:author="Wali G" w:id="334" w:date="2018-06-11T10:05:00Z">
            <w:rPr>
              <w:color w:val="000000"/>
            </w:rPr>
          </w:rPrChange>
        </w:rPr>
        <w:pPrChange w:author="Wali G" w:id="0" w:date="2018-06-11T10:05:00Z">
          <w:pPr>
            <w:numPr>
              <w:ilvl w:val="0"/>
              <w:numId w:val="2"/>
            </w:numPr>
            <w:ind w:left="720" w:hanging="360"/>
          </w:pPr>
        </w:pPrChange>
      </w:pPr>
      <w:ins w:author="Wali G" w:id="328" w:date="2018-06-11T10:06:00Z">
        <w:r w:rsidDel="00000000" w:rsidR="00000000" w:rsidRPr="00000000">
          <w:rPr>
            <w:rFonts w:ascii="Arial" w:cs="Arial" w:eastAsia="Arial" w:hAnsi="Arial"/>
            <w:color w:val="000000"/>
            <w:sz w:val="16"/>
            <w:szCs w:val="16"/>
            <w:rtl w:val="0"/>
            <w:rPrChange w:author="Wali G" w:id="330" w:date="2018-06-11T10:05:00Z">
              <w:rPr>
                <w:rFonts w:ascii="Arial" w:cs="Arial" w:eastAsia="Arial" w:hAnsi="Arial"/>
                <w:color w:val="000000"/>
                <w:sz w:val="23"/>
                <w:szCs w:val="23"/>
              </w:rPr>
            </w:rPrChange>
          </w:rPr>
          <w:t xml:space="preserve">Dickerson F, Brown C, Kreyenbuhl J, et al. Obesity among individuals with serious mental illness. </w:t>
        </w:r>
        <w:r w:rsidDel="00000000" w:rsidR="00000000" w:rsidRPr="00000000">
          <w:rPr>
            <w:rFonts w:ascii="Arial" w:cs="Arial" w:eastAsia="Arial" w:hAnsi="Arial"/>
            <w:i w:val="1"/>
            <w:color w:val="000000"/>
            <w:sz w:val="16"/>
            <w:szCs w:val="16"/>
            <w:rtl w:val="0"/>
          </w:rPr>
          <w:t xml:space="preserve">Acta Psychiatric </w:t>
        </w:r>
        <w:r w:rsidDel="00000000" w:rsidR="00000000" w:rsidRPr="00000000">
          <w:rPr>
            <w:rFonts w:ascii="Arial" w:cs="Arial" w:eastAsia="Arial" w:hAnsi="Arial"/>
            <w:i w:val="1"/>
            <w:color w:val="000000"/>
            <w:sz w:val="16"/>
            <w:szCs w:val="16"/>
            <w:rtl w:val="0"/>
            <w:rPrChange w:author="Wali G" w:id="331" w:date="2018-06-11T10:05:00Z">
              <w:rPr>
                <w:i w:val="1"/>
              </w:rPr>
            </w:rPrChange>
          </w:rPr>
          <w:t xml:space="preserve"> </w:t>
        </w:r>
        <w:r w:rsidDel="00000000" w:rsidR="00000000" w:rsidRPr="00000000">
          <w:rPr>
            <w:rFonts w:ascii="Arial" w:cs="Arial" w:eastAsia="Arial" w:hAnsi="Arial"/>
            <w:i w:val="1"/>
            <w:color w:val="000000"/>
            <w:sz w:val="16"/>
            <w:szCs w:val="16"/>
            <w:rtl w:val="0"/>
            <w:rPrChange w:author="Wali G" w:id="332" w:date="2018-06-11T10:05:00Z">
              <w:rPr>
                <w:rFonts w:ascii="Arial" w:cs="Arial" w:eastAsia="Arial" w:hAnsi="Arial"/>
                <w:i w:val="1"/>
                <w:color w:val="000000"/>
                <w:sz w:val="23"/>
                <w:szCs w:val="23"/>
              </w:rPr>
            </w:rPrChange>
          </w:rPr>
          <w:t xml:space="preserve">Scand</w:t>
        </w:r>
        <w:r w:rsidDel="00000000" w:rsidR="00000000" w:rsidRPr="00000000">
          <w:rPr>
            <w:rFonts w:ascii="Arial" w:cs="Arial" w:eastAsia="Arial" w:hAnsi="Arial"/>
            <w:color w:val="000000"/>
            <w:sz w:val="16"/>
            <w:szCs w:val="16"/>
            <w:rtl w:val="0"/>
            <w:rPrChange w:author="Wali G" w:id="332" w:date="2018-06-11T10:05:00Z">
              <w:rPr>
                <w:rFonts w:ascii="Arial" w:cs="Arial" w:eastAsia="Arial" w:hAnsi="Arial"/>
                <w:color w:val="000000"/>
                <w:sz w:val="23"/>
                <w:szCs w:val="23"/>
              </w:rPr>
            </w:rPrChange>
          </w:rPr>
          <w:t xml:space="preserve">. 2006;113(4):6-313.</w:t>
        </w:r>
        <w:r w:rsidDel="00000000" w:rsidR="00000000" w:rsidRPr="00000000">
          <w:rPr>
            <w:rtl w:val="0"/>
          </w:rPr>
        </w:r>
      </w:ins>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ns w:author="Wali G" w:id="328" w:date="2018-06-11T10:06:00Z"/>
          <w:rFonts w:ascii="Calibri" w:cs="Calibri" w:eastAsia="Calibri" w:hAnsi="Calibri"/>
          <w:b w:val="0"/>
          <w:i w:val="0"/>
          <w:smallCaps w:val="0"/>
          <w:strike w:val="0"/>
          <w:color w:val="000000"/>
          <w:sz w:val="24"/>
          <w:szCs w:val="24"/>
          <w:u w:val="none"/>
          <w:shd w:fill="auto" w:val="clear"/>
          <w:vertAlign w:val="baseline"/>
          <w:rPrChange w:author="Wali G" w:id="335" w:date="2018-06-09T08:52:00Z">
            <w:rPr>
              <w:b w:val="0"/>
              <w:i w:val="0"/>
              <w:smallCaps w:val="0"/>
              <w:strike w:val="0"/>
              <w:color w:val="000000"/>
              <w:u w:val="none"/>
              <w:shd w:fill="auto" w:val="clear"/>
              <w:vertAlign w:val="baseline"/>
            </w:rPr>
          </w:rPrChange>
        </w:rPr>
        <w:pPrChange w:author="Wali G" w:id="0" w:date="2018-06-09T08:52: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ins w:author="Wali G" w:id="328" w:date="2018-06-11T10:06:00Z">
        <w:r w:rsidDel="00000000" w:rsidR="00000000" w:rsidRPr="00000000">
          <w:rPr>
            <w:rtl w:val="0"/>
          </w:rPr>
        </w:r>
      </w:ins>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del w:author="Wali G" w:id="328" w:date="2018-06-11T10:06:00Z"/>
          <w:rFonts w:ascii="Arial" w:cs="Arial" w:eastAsia="Arial" w:hAnsi="Arial"/>
          <w:sz w:val="16"/>
          <w:szCs w:val="16"/>
          <w:shd w:fill="auto" w:val="clear"/>
          <w:rPrChange w:author="Wali G" w:id="337" w:date="2018-05-21T11:20:00Z">
            <w:rPr>
              <w:b w:val="0"/>
              <w:i w:val="0"/>
              <w:smallCaps w:val="0"/>
              <w:strike w:val="0"/>
              <w:color w:val="000000"/>
              <w:u w:val="none"/>
              <w:shd w:fill="auto" w:val="clear"/>
              <w:vertAlign w:val="baseline"/>
            </w:rPr>
          </w:rPrChange>
        </w:rPr>
        <w:pPrChange w:author="Wali G" w:id="0" w:date="2018-05-21T11:20:0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del w:author="Wali G" w:id="328" w:date="2018-06-11T10:06:00Z">
        <w:r w:rsidDel="00000000" w:rsidR="00000000" w:rsidRPr="00000000">
          <w:rPr>
            <w:rtl w:val="0"/>
          </w:rPr>
        </w:r>
      </w:del>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on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ins w:author="Wali G" w:id="338" w:date="2018-06-09T09:09:00Z"/>
        <w:rFonts w:ascii="Times New Roman" w:cs="Times New Roman" w:eastAsia="Times New Roman" w:hAnsi="Times New Roman"/>
        <w:b w:val="0"/>
        <w:i w:val="0"/>
        <w:smallCaps w:val="0"/>
        <w:strike w:val="0"/>
        <w:color w:val="000000"/>
        <w:sz w:val="24"/>
        <w:szCs w:val="24"/>
        <w:u w:val="none"/>
        <w:shd w:fill="auto" w:val="clear"/>
        <w:vertAlign w:val="baseline"/>
      </w:rPr>
    </w:pPr>
    <w:ins w:author="Wali G" w:id="338" w:date="2018-06-09T09:0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ins>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Wali G" w:id="0" w:date="2018-06-09T09:09:00Z">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pPr>
      </w:pPrChange>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ins w:author="Wali G" w:id="340" w:date="2018-06-09T09:09:00Z"/>
        <w:rFonts w:ascii="Times New Roman" w:cs="Times New Roman" w:eastAsia="Times New Roman" w:hAnsi="Times New Roman"/>
        <w:b w:val="0"/>
        <w:i w:val="0"/>
        <w:smallCaps w:val="0"/>
        <w:strike w:val="0"/>
        <w:color w:val="000000"/>
        <w:sz w:val="24"/>
        <w:szCs w:val="24"/>
        <w:u w:val="none"/>
        <w:shd w:fill="auto" w:val="clear"/>
        <w:vertAlign w:val="baseline"/>
      </w:rPr>
    </w:pPr>
    <w:ins w:author="Wali G" w:id="340" w:date="2018-06-09T09:09: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ins>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Change w:author="Wali G" w:id="0" w:date="2018-06-09T09:09:00Z">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pPr>
      </w:pPrChange>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ncbi.nlm.nih.gov/pubmed/11412050" TargetMode="External"/><Relationship Id="rId10" Type="http://schemas.openxmlformats.org/officeDocument/2006/relationships/hyperlink" Target="http://dx.doi.org/10.7326/0003-4819-134-12-200106190-00010"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cbi.nlm.nih.gov/pubmed/15333314" TargetMode="External"/><Relationship Id="rId5" Type="http://schemas.openxmlformats.org/officeDocument/2006/relationships/styles" Target="styles.xml"/><Relationship Id="rId6" Type="http://schemas.openxmlformats.org/officeDocument/2006/relationships/hyperlink" Target="https://tenor.com/" TargetMode="External"/><Relationship Id="rId7" Type="http://schemas.openxmlformats.org/officeDocument/2006/relationships/hyperlink" Target="http://www.physicalactivityplan.org/reportcard.php.%20P.%2028" TargetMode="External"/><Relationship Id="rId8" Type="http://schemas.openxmlformats.org/officeDocument/2006/relationships/hyperlink" Target="http://dx.doi.org/10.2105/AJPH.94.9.15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