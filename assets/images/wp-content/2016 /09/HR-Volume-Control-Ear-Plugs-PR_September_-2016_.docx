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rPr>
          <w:rFonts w:ascii="Open Sans" w:cs="Open Sans" w:eastAsia="Open Sans" w:hAnsi="Open Sans"/>
        </w:rPr>
      </w:pPr>
      <w:del w:author="Suzanne Monahan" w:id="0" w:date="2016-09-30T07:30:00Z">
        <w:r w:rsidDel="00000000" w:rsidR="00000000" w:rsidRPr="00000000">
          <w:rPr>
            <w:rFonts w:ascii="Open Sans" w:cs="Open Sans" w:eastAsia="Open Sans" w:hAnsi="Open Sans"/>
            <w:b w:val="1"/>
            <w:highlight w:val="yellow"/>
            <w:rtl w:val="0"/>
          </w:rPr>
          <w:delText xml:space="preserve">**Not to be released until September 1, 2016**</w:delText>
        </w:r>
        <w:r w:rsidDel="00000000" w:rsidR="00000000" w:rsidRPr="00000000">
          <w:rPr>
            <w:rFonts w:ascii="Open Sans" w:cs="Open Sans" w:eastAsia="Open Sans" w:hAnsi="Open Sans"/>
            <w:b w:val="1"/>
            <w:rtl w:val="0"/>
          </w:rPr>
          <w:delText xml:space="preserve">    </w:delText>
        </w:r>
        <w:r w:rsidDel="00000000" w:rsidR="00000000" w:rsidRPr="00000000">
          <w:rPr>
            <w:rFonts w:ascii="Open Sans" w:cs="Open Sans" w:eastAsia="Open Sans" w:hAnsi="Open Sans"/>
            <w:rtl w:val="0"/>
          </w:rPr>
          <w:delText xml:space="preserve">       </w:delText>
        </w:r>
      </w:del>
      <w:r w:rsidDel="00000000" w:rsidR="00000000" w:rsidRPr="00000000">
        <w:rPr>
          <w:rFonts w:ascii="Open Sans" w:cs="Open Sans" w:eastAsia="Open Sans" w:hAnsi="Open Sans"/>
          <w:rtl w:val="0"/>
        </w:rPr>
        <w:tab/>
        <w:tab/>
        <w:t xml:space="preserve">Contact: Rhiannon Fugate</w:t>
      </w:r>
    </w:p>
    <w:p w:rsidR="00000000" w:rsidDel="00000000" w:rsidP="00000000" w:rsidRDefault="00000000" w:rsidRPr="00000000" w14:paraId="00000002">
      <w:pPr>
        <w:shd w:fill="ffffff" w:val="clear"/>
        <w:spacing w:after="0" w:line="360" w:lineRule="auto"/>
        <w:ind w:firstLine="720"/>
        <w:rPr>
          <w:rFonts w:ascii="Open Sans" w:cs="Open Sans" w:eastAsia="Open Sans" w:hAnsi="Open Sans"/>
        </w:rPr>
      </w:pPr>
      <w:bookmarkStart w:colFirst="0" w:colLast="0" w:name="_gjdgxs" w:id="0"/>
      <w:bookmarkEnd w:id="0"/>
      <w:r w:rsidDel="00000000" w:rsidR="00000000" w:rsidRPr="00000000">
        <w:rPr>
          <w:rFonts w:ascii="Open Sans" w:cs="Open Sans" w:eastAsia="Open Sans" w:hAnsi="Open Sans"/>
          <w:rtl w:val="0"/>
        </w:rPr>
        <w:tab/>
        <w:tab/>
        <w:tab/>
        <w:tab/>
        <w:tab/>
        <w:tab/>
        <w:tab/>
        <w:tab/>
        <w:t xml:space="preserve">rfugate@splintek.com</w:t>
        <w:tab/>
        <w:tab/>
        <w:tab/>
        <w:tab/>
        <w:tab/>
        <w:tab/>
        <w:tab/>
        <w:tab/>
      </w:r>
    </w:p>
    <w:p w:rsidR="00000000" w:rsidDel="00000000" w:rsidP="00000000" w:rsidRDefault="00000000" w:rsidRPr="00000000" w14:paraId="00000003">
      <w:pPr>
        <w:shd w:fill="ffffff" w:val="clear"/>
        <w:spacing w:after="0" w:line="36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Splintek, Inc. Introduces HearRight Volume Control Ear Plugs</w:t>
      </w:r>
    </w:p>
    <w:p w:rsidR="00000000" w:rsidDel="00000000" w:rsidP="00000000" w:rsidRDefault="00000000" w:rsidRPr="00000000" w14:paraId="00000004">
      <w:pPr>
        <w:shd w:fill="ffffff" w:val="clear"/>
        <w:spacing w:after="0" w:line="360" w:lineRule="auto"/>
        <w:jc w:val="cente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5">
      <w:pPr>
        <w:shd w:fill="ffffff" w:val="clear"/>
        <w:spacing w:after="0" w:line="360" w:lineRule="auto"/>
        <w:rPr>
          <w:rFonts w:ascii="Open Sans" w:cs="Open Sans" w:eastAsia="Open Sans" w:hAnsi="Open Sans"/>
        </w:rPr>
      </w:pPr>
      <w:r w:rsidDel="00000000" w:rsidR="00000000" w:rsidRPr="00000000">
        <w:rPr>
          <w:rFonts w:ascii="Open Sans" w:cs="Open Sans" w:eastAsia="Open Sans" w:hAnsi="Open Sans"/>
          <w:rtl w:val="0"/>
        </w:rPr>
        <w:t xml:space="preserve">Kansas City, MO – </w:t>
      </w:r>
      <w:ins w:author="Anne M. Haynes" w:id="1" w:date="2016-08-19T13:45:00Z">
        <w:r w:rsidDel="00000000" w:rsidR="00000000" w:rsidRPr="00000000">
          <w:rPr>
            <w:rFonts w:ascii="Open Sans" w:cs="Open Sans" w:eastAsia="Open Sans" w:hAnsi="Open Sans"/>
            <w:sz w:val="20"/>
            <w:szCs w:val="20"/>
            <w:rtl w:val="0"/>
          </w:rPr>
          <w:t xml:space="preserve">Every sound or noise has a decibel </w:t>
        </w:r>
        <w:r w:rsidDel="00000000" w:rsidR="00000000" w:rsidRPr="00000000">
          <w:rPr>
            <w:rFonts w:ascii="Open Sans" w:cs="Open Sans" w:eastAsia="Open Sans" w:hAnsi="Open Sans"/>
            <w:sz w:val="20"/>
            <w:szCs w:val="20"/>
            <w:rtl w:val="0"/>
            <w:rPrChange w:author="Suzanne Monahan" w:id="2" w:date="2016-09-30T07:30:00Z">
              <w:rPr>
                <w:rFonts w:ascii="Open Sans" w:cs="Open Sans" w:eastAsia="Open Sans" w:hAnsi="Open Sans"/>
                <w:sz w:val="20"/>
                <w:szCs w:val="20"/>
                <w:highlight w:val="yellow"/>
              </w:rPr>
            </w:rPrChange>
          </w:rPr>
          <w:t xml:space="preserve">(dB)</w:t>
        </w:r>
        <w:r w:rsidDel="00000000" w:rsidR="00000000" w:rsidRPr="00000000">
          <w:rPr>
            <w:rFonts w:ascii="Open Sans" w:cs="Open Sans" w:eastAsia="Open Sans" w:hAnsi="Open Sans"/>
            <w:sz w:val="20"/>
            <w:szCs w:val="20"/>
            <w:rtl w:val="0"/>
          </w:rPr>
          <w:t xml:space="preserve"> level </w:t>
        </w:r>
      </w:ins>
      <w:del w:author="Anne M. Haynes" w:id="1" w:date="2016-08-19T13:45:00Z">
        <w:r w:rsidDel="00000000" w:rsidR="00000000" w:rsidRPr="00000000">
          <w:rPr>
            <w:rFonts w:ascii="Open Sans" w:cs="Open Sans" w:eastAsia="Open Sans" w:hAnsi="Open Sans"/>
            <w:rtl w:val="0"/>
          </w:rPr>
          <w:delText xml:space="preserve">Not everyone thinks of ear protection. Every sound or noise has a decibel level (dB) </w:delText>
        </w:r>
      </w:del>
      <w:r w:rsidDel="00000000" w:rsidR="00000000" w:rsidRPr="00000000">
        <w:rPr>
          <w:rFonts w:ascii="Open Sans" w:cs="Open Sans" w:eastAsia="Open Sans" w:hAnsi="Open Sans"/>
          <w:rtl w:val="0"/>
        </w:rPr>
        <w:t xml:space="preserve">and being exposed to decibel levels over 85dB can</w:t>
      </w:r>
      <w:ins w:author="Anne M. Haynes" w:id="3" w:date="2016-08-19T13:46:00Z">
        <w:r w:rsidDel="00000000" w:rsidR="00000000" w:rsidRPr="00000000">
          <w:rPr>
            <w:rFonts w:ascii="Open Sans" w:cs="Open Sans" w:eastAsia="Open Sans" w:hAnsi="Open Sans"/>
            <w:rtl w:val="0"/>
          </w:rPr>
          <w:t xml:space="preserve"> </w:t>
        </w:r>
      </w:ins>
      <w:del w:author="Anne M. Haynes" w:id="3" w:date="2016-08-19T13:46:00Z">
        <w:r w:rsidDel="00000000" w:rsidR="00000000" w:rsidRPr="00000000">
          <w:rPr>
            <w:rFonts w:ascii="Open Sans" w:cs="Open Sans" w:eastAsia="Open Sans" w:hAnsi="Open Sans"/>
            <w:rtl w:val="0"/>
          </w:rPr>
          <w:delText xml:space="preserve">, over time, </w:delText>
        </w:r>
      </w:del>
      <w:r w:rsidDel="00000000" w:rsidR="00000000" w:rsidRPr="00000000">
        <w:rPr>
          <w:rFonts w:ascii="Open Sans" w:cs="Open Sans" w:eastAsia="Open Sans" w:hAnsi="Open Sans"/>
          <w:rtl w:val="0"/>
        </w:rPr>
        <w:t xml:space="preserve">cause permanent hearing damage</w:t>
      </w:r>
      <w:ins w:author="Anne M. Haynes" w:id="4" w:date="2016-08-19T13:46:00Z">
        <w:r w:rsidDel="00000000" w:rsidR="00000000" w:rsidRPr="00000000">
          <w:rPr>
            <w:rFonts w:ascii="Open Sans" w:cs="Open Sans" w:eastAsia="Open Sans" w:hAnsi="Open Sans"/>
            <w:rtl w:val="0"/>
          </w:rPr>
          <w:t xml:space="preserve"> over time</w:t>
        </w:r>
      </w:ins>
      <w:r w:rsidDel="00000000" w:rsidR="00000000" w:rsidRPr="00000000">
        <w:rPr>
          <w:rFonts w:ascii="Open Sans" w:cs="Open Sans" w:eastAsia="Open Sans" w:hAnsi="Open Sans"/>
          <w:rtl w:val="0"/>
        </w:rPr>
        <w:t xml:space="preserve">. The average person is regularly exposed to unsafe sound levels above 85 decibels, i.e. lawn mowers, concerts, motorcycles, power tools and machinery, without taking the time to consistently wear the proper ear protection. This behavior could result in permanent hearing damage and hearing loss.</w:t>
      </w:r>
    </w:p>
    <w:p w:rsidR="00000000" w:rsidDel="00000000" w:rsidP="00000000" w:rsidRDefault="00000000" w:rsidRPr="00000000" w14:paraId="00000006">
      <w:pPr>
        <w:shd w:fill="ffffff" w:val="clea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Open Sans" w:cs="Open Sans" w:eastAsia="Open Sans" w:hAnsi="Open Sans"/>
        </w:rPr>
      </w:pPr>
      <w:del w:author="Anne M. Haynes" w:id="5" w:date="2016-08-19T14:41:00Z">
        <w:r w:rsidDel="00000000" w:rsidR="00000000" w:rsidRPr="00000000">
          <w:rPr>
            <w:rFonts w:ascii="Open Sans" w:cs="Open Sans" w:eastAsia="Open Sans" w:hAnsi="Open Sans"/>
            <w:strike w:val="1"/>
            <w:rtl w:val="0"/>
            <w:rPrChange w:author="Anne M. Haynes" w:id="6" w:date="2016-08-19T13:51:00Z">
              <w:rPr>
                <w:rFonts w:ascii="Open Sans" w:cs="Open Sans" w:eastAsia="Open Sans" w:hAnsi="Open Sans"/>
              </w:rPr>
            </w:rPrChange>
          </w:rPr>
          <w:delText xml:space="preserve">There are many types of ear plugs currently on the market filling the need for general ear protection.</w:delText>
        </w:r>
        <w:r w:rsidDel="00000000" w:rsidR="00000000" w:rsidRPr="00000000">
          <w:rPr>
            <w:rFonts w:ascii="Open Sans" w:cs="Open Sans" w:eastAsia="Open Sans" w:hAnsi="Open Sans"/>
            <w:rtl w:val="0"/>
          </w:rPr>
          <w:delText xml:space="preserve"> </w:delText>
        </w:r>
      </w:del>
      <w:r w:rsidDel="00000000" w:rsidR="00000000" w:rsidRPr="00000000">
        <w:rPr>
          <w:rFonts w:ascii="Open Sans" w:cs="Open Sans" w:eastAsia="Open Sans" w:hAnsi="Open Sans"/>
          <w:rtl w:val="0"/>
        </w:rPr>
        <w:t xml:space="preserve">Splintek, Inc., the makers of SleepRight and HearRight product lines, decided to take innovation one step further and created the new, revolutionary </w:t>
      </w:r>
      <w:r w:rsidDel="00000000" w:rsidR="00000000" w:rsidRPr="00000000">
        <w:rPr>
          <w:rFonts w:ascii="Open Sans" w:cs="Open Sans" w:eastAsia="Open Sans" w:hAnsi="Open Sans"/>
          <w:b w:val="1"/>
          <w:rtl w:val="0"/>
        </w:rPr>
        <w:t xml:space="preserve">HearRight Volume Control Ear Plugs</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8">
      <w:pPr>
        <w:shd w:fill="ffffff" w:val="clea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spacing w:after="240" w:line="360" w:lineRule="auto"/>
        <w:rPr>
          <w:rFonts w:ascii="Open Sans" w:cs="Open Sans" w:eastAsia="Open Sans" w:hAnsi="Open Sans"/>
        </w:rPr>
      </w:pPr>
      <w:r w:rsidDel="00000000" w:rsidR="00000000" w:rsidRPr="00000000">
        <w:rPr>
          <w:rFonts w:ascii="Open Sans" w:cs="Open Sans" w:eastAsia="Open Sans" w:hAnsi="Open Sans"/>
          <w:rtl w:val="0"/>
        </w:rPr>
        <w:t xml:space="preserve">What makes them revolutionary? HearRight Volume Control Ear Plugs have several </w:t>
      </w:r>
      <w:del w:author="Anne M. Haynes" w:id="7" w:date="2016-08-19T14:41:00Z">
        <w:r w:rsidDel="00000000" w:rsidR="00000000" w:rsidRPr="00000000">
          <w:rPr>
            <w:rFonts w:ascii="Open Sans" w:cs="Open Sans" w:eastAsia="Open Sans" w:hAnsi="Open Sans"/>
            <w:rtl w:val="0"/>
          </w:rPr>
          <w:delText xml:space="preserve">unique </w:delText>
        </w:r>
      </w:del>
      <w:r w:rsidDel="00000000" w:rsidR="00000000" w:rsidRPr="00000000">
        <w:rPr>
          <w:rFonts w:ascii="Open Sans" w:cs="Open Sans" w:eastAsia="Open Sans" w:hAnsi="Open Sans"/>
          <w:rtl w:val="0"/>
        </w:rPr>
        <w:t xml:space="preserve">features that set them apart from ordinary ear plugs:</w:t>
      </w:r>
      <w:r w:rsidDel="00000000" w:rsidR="00000000" w:rsidRPr="00000000">
        <w:rPr>
          <w:rFonts w:ascii="Open Sans" w:cs="Open Sans" w:eastAsia="Open Sans" w:hAnsi="Open Sans"/>
          <w:b w:val="1"/>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Volume control knobs for adjustable attenuation, slows air pressure changes to the ear during air travel, giving the ear drum more time to acclimate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Washable and reusable </w:t>
      </w:r>
      <w:del w:author="Anne M. Haynes" w:id="8" w:date="2016-08-19T13:52: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over </w:delText>
        </w:r>
      </w:del>
      <w:ins w:author="Anne M. Haynes" w:id="8" w:date="2016-08-19T13:52: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more than </w:t>
        </w:r>
      </w:in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100 times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ins w:author="Anne M. Haynes" w:id="9" w:date="2016-08-19T13:54:00Z"/>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Patented, ultra soft GelFoam provides soft, comfortable fit </w:t>
      </w:r>
      <w:ins w:author="Anne M. Haynes" w:id="9" w:date="2016-08-19T13:54:00Z">
        <w:r w:rsidDel="00000000" w:rsidR="00000000" w:rsidRPr="00000000">
          <w:rPr>
            <w:rtl w:val="0"/>
          </w:rPr>
        </w:r>
      </w:ins>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2"/>
          <w:szCs w:val="22"/>
          <w:u w:val="none"/>
          <w:shd w:fill="auto" w:val="clear"/>
          <w:vertAlign w:val="baseline"/>
        </w:rPr>
      </w:pPr>
      <w:ins w:author="Anne M. Haynes" w:id="9" w:date="2016-08-19T13:54: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Waterproof</w:t>
        </w:r>
      </w:ins>
      <w:ins w:author="Suzanne Monahan" w:id="10" w:date="2016-09-30T07:29: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foam</w:t>
        </w:r>
      </w:ins>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Highest noise reduction rating (NRR 27) among air-pressure reducing ear plugs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u w:val="none"/>
          <w:shd w:fill="auto" w:val="clear"/>
          <w:vertAlign w:val="baseline"/>
        </w:rPr>
      </w:pPr>
      <w:del w:author="Anne M. Haynes" w:id="12" w:date="2016-08-19T13:55: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Protection for every situation: air travel, operating loud machinery, fireworks, concerts, shooting, riding motorcycles, sleeping, etc.</w:delText>
        </w:r>
      </w:del>
      <w:ins w:author="Anne M. Haynes" w:id="12" w:date="2016-08-19T13:55: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Available in Large and Small/Youth sizes</w:t>
        </w:r>
      </w:ins>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360" w:lineRule="auto"/>
        <w:ind w:left="720" w:right="0" w:hanging="360"/>
        <w:jc w:val="left"/>
        <w:rPr>
          <w:del w:author="Anne M. Haynes" w:id="13" w:date="2016-08-19T13:53:00Z"/>
          <w:b w:val="0"/>
          <w:i w:val="0"/>
          <w:smallCaps w:val="0"/>
          <w:strike w:val="0"/>
          <w:color w:val="000000"/>
          <w:sz w:val="22"/>
          <w:szCs w:val="22"/>
          <w:u w:val="none"/>
          <w:shd w:fill="auto" w:val="clear"/>
          <w:vertAlign w:val="baseline"/>
        </w:rPr>
      </w:pPr>
      <w:del w:author="Anne M. Haynes" w:id="13" w:date="2016-08-19T13:53: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Affordable</w:delText>
        </w:r>
      </w:del>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HearRight Volume Control Ear Plugs </w:t>
      </w:r>
      <w:del w:author="Anne M. Haynes" w:id="14" w:date="2016-08-19T13:56: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were </w:delText>
        </w:r>
      </w:del>
      <w:ins w:author="Anne M. Haynes" w:id="14" w:date="2016-08-19T13:56: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are </w:t>
        </w:r>
      </w:in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uniquely designed with easy to use, volume control knobs that open and close the </w:t>
      </w:r>
      <w:del w:author="Anne M. Haynes" w:id="15" w:date="2016-08-19T13:56: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dual </w:delText>
        </w:r>
      </w:de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pneumatic chamber</w:t>
      </w:r>
      <w:del w:author="Anne M. Haynes" w:id="16" w:date="2016-08-19T13:57: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to regulate the level of sound protection (controlled attenuation). This patented design</w:t>
      </w:r>
      <w:del w:author="Anne M. Haynes" w:id="17" w:date="2016-08-19T13:57: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 is</w:delText>
        </w:r>
      </w:de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 also </w:t>
      </w:r>
      <w:del w:author="Anne M. Haynes" w:id="18" w:date="2016-08-19T13:57: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what </w:delText>
        </w:r>
      </w:del>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slows the rate at which the air pressure changes and causes inner ear discomfort as the plane ascends and descends during take-off and landing. </w:t>
      </w:r>
      <w:del w:author="Anne M. Haynes" w:id="19" w:date="2016-08-19T13:58: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delText xml:space="preserve">What this means is that, d</w:delText>
        </w:r>
      </w:del>
      <w:ins w:author="Anne M. Haynes" w:id="19" w:date="2016-08-19T13:58:00Z">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D</w:t>
        </w:r>
      </w:ins>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uring take-off, when the airplane is climbing approximately 2,500’ per minute toward the cruising altitude of 30,000’, passengers’ ear drums will be subjected to an 8,000’ barometric cabin pressure change within 12 minutes, which for some creates discomfort. Hear Right earplugs extend this cabin pressure acclamation period from 12-15 minutes to 20-30 minutes, giving the ear drum almost double the time to acclimate to the changing cabin pressure.</w:t>
      </w:r>
    </w:p>
    <w:p w:rsidR="00000000" w:rsidDel="00000000" w:rsidP="00000000" w:rsidRDefault="00000000" w:rsidRPr="00000000" w14:paraId="00000012">
      <w:pPr>
        <w:spacing w:after="0" w:line="360" w:lineRule="auto"/>
        <w:rPr>
          <w:del w:author="Anne M. Haynes" w:id="20" w:date="2016-08-19T13:59:00Z"/>
          <w:rFonts w:ascii="Open Sans" w:cs="Open Sans" w:eastAsia="Open Sans" w:hAnsi="Open Sans"/>
        </w:rPr>
      </w:pPr>
      <w:del w:author="Anne M. Haynes" w:id="20" w:date="2016-08-19T13:59:00Z">
        <w:r w:rsidDel="00000000" w:rsidR="00000000" w:rsidRPr="00000000">
          <w:rPr>
            <w:rtl w:val="0"/>
          </w:rPr>
        </w:r>
      </w:del>
    </w:p>
    <w:p w:rsidR="00000000" w:rsidDel="00000000" w:rsidP="00000000" w:rsidRDefault="00000000" w:rsidRPr="00000000" w14:paraId="00000013">
      <w:pP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spacing w:after="0" w:line="360" w:lineRule="auto"/>
        <w:rPr>
          <w:rFonts w:ascii="Open Sans" w:cs="Open Sans" w:eastAsia="Open Sans" w:hAnsi="Open Sans"/>
        </w:rPr>
      </w:pPr>
      <w:del w:author="Anne M. Haynes" w:id="21" w:date="2016-08-19T14:28:00Z">
        <w:r w:rsidDel="00000000" w:rsidR="00000000" w:rsidRPr="00000000">
          <w:rPr>
            <w:rFonts w:ascii="Open Sans" w:cs="Open Sans" w:eastAsia="Open Sans" w:hAnsi="Open Sans"/>
            <w:rtl w:val="0"/>
          </w:rPr>
          <w:delText xml:space="preserve">With </w:delText>
        </w:r>
      </w:del>
      <w:ins w:author="Anne M. Haynes" w:id="21" w:date="2016-08-19T14:28:00Z">
        <w:r w:rsidDel="00000000" w:rsidR="00000000" w:rsidRPr="00000000">
          <w:rPr>
            <w:rFonts w:ascii="Open Sans" w:cs="Open Sans" w:eastAsia="Open Sans" w:hAnsi="Open Sans"/>
            <w:rtl w:val="0"/>
          </w:rPr>
          <w:t xml:space="preserve">The </w:t>
        </w:r>
      </w:ins>
      <w:del w:author="Anne M. Haynes" w:id="22" w:date="2016-08-19T14:28:00Z">
        <w:r w:rsidDel="00000000" w:rsidR="00000000" w:rsidRPr="00000000">
          <w:rPr>
            <w:rFonts w:ascii="Open Sans" w:cs="Open Sans" w:eastAsia="Open Sans" w:hAnsi="Open Sans"/>
            <w:rtl w:val="0"/>
          </w:rPr>
          <w:delText xml:space="preserve">HearRight Volume Control Ear Plugs you will not sacrifice comfort for protection. Our </w:delText>
        </w:r>
      </w:del>
      <w:r w:rsidDel="00000000" w:rsidR="00000000" w:rsidRPr="00000000">
        <w:rPr>
          <w:rFonts w:ascii="Open Sans" w:cs="Open Sans" w:eastAsia="Open Sans" w:hAnsi="Open Sans"/>
          <w:rtl w:val="0"/>
        </w:rPr>
        <w:t xml:space="preserve">patented, ultra soft GelFoam allow</w:t>
      </w:r>
      <w:ins w:author="Anne M. Haynes" w:id="23" w:date="2016-08-19T14:28:00Z">
        <w:r w:rsidDel="00000000" w:rsidR="00000000" w:rsidRPr="00000000">
          <w:rPr>
            <w:rFonts w:ascii="Open Sans" w:cs="Open Sans" w:eastAsia="Open Sans" w:hAnsi="Open Sans"/>
            <w:rtl w:val="0"/>
          </w:rPr>
          <w:t xml:space="preserve">s </w:t>
        </w:r>
      </w:ins>
      <w:del w:author="Anne M. Haynes" w:id="23" w:date="2016-08-19T14:28:00Z">
        <w:r w:rsidDel="00000000" w:rsidR="00000000" w:rsidRPr="00000000">
          <w:rPr>
            <w:rFonts w:ascii="Open Sans" w:cs="Open Sans" w:eastAsia="Open Sans" w:hAnsi="Open Sans"/>
            <w:rtl w:val="0"/>
          </w:rPr>
          <w:delText xml:space="preserve"> users to experience </w:delText>
        </w:r>
      </w:del>
      <w:r w:rsidDel="00000000" w:rsidR="00000000" w:rsidRPr="00000000">
        <w:rPr>
          <w:rFonts w:ascii="Open Sans" w:cs="Open Sans" w:eastAsia="Open Sans" w:hAnsi="Open Sans"/>
          <w:rtl w:val="0"/>
        </w:rPr>
        <w:t xml:space="preserve">a comfortable fit and the highest noise reduction rating (NRR 27) among air-pressure reducing ear plugs.</w:t>
      </w:r>
    </w:p>
    <w:p w:rsidR="00000000" w:rsidDel="00000000" w:rsidP="00000000" w:rsidRDefault="00000000" w:rsidRPr="00000000" w14:paraId="00000015">
      <w:pP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spacing w:after="0" w:line="360" w:lineRule="auto"/>
        <w:rPr>
          <w:rFonts w:ascii="Open Sans" w:cs="Open Sans" w:eastAsia="Open Sans" w:hAnsi="Open Sans"/>
        </w:rPr>
      </w:pPr>
      <w:r w:rsidDel="00000000" w:rsidR="00000000" w:rsidRPr="00000000">
        <w:rPr>
          <w:rFonts w:ascii="Open Sans" w:cs="Open Sans" w:eastAsia="Open Sans" w:hAnsi="Open Sans"/>
          <w:rtl w:val="0"/>
        </w:rPr>
        <w:t xml:space="preserve">A NRR (Noise Reduction Rating) of 27dB means</w:t>
      </w:r>
      <w:del w:author="Anne M. Haynes" w:id="24" w:date="2016-08-19T14:35:00Z">
        <w:r w:rsidDel="00000000" w:rsidR="00000000" w:rsidRPr="00000000">
          <w:rPr>
            <w:rFonts w:ascii="Open Sans" w:cs="Open Sans" w:eastAsia="Open Sans" w:hAnsi="Open Sans"/>
            <w:rtl w:val="0"/>
          </w:rPr>
          <w:delText xml:space="preserve"> that</w:delText>
        </w:r>
      </w:del>
      <w:r w:rsidDel="00000000" w:rsidR="00000000" w:rsidRPr="00000000">
        <w:rPr>
          <w:rFonts w:ascii="Open Sans" w:cs="Open Sans" w:eastAsia="Open Sans" w:hAnsi="Open Sans"/>
          <w:rtl w:val="0"/>
        </w:rPr>
        <w:t xml:space="preserve">, </w:t>
      </w:r>
      <w:del w:author="Anne M. Haynes" w:id="25" w:date="2016-08-19T14:35:00Z">
        <w:r w:rsidDel="00000000" w:rsidR="00000000" w:rsidRPr="00000000">
          <w:rPr>
            <w:rFonts w:ascii="Open Sans" w:cs="Open Sans" w:eastAsia="Open Sans" w:hAnsi="Open Sans"/>
            <w:rtl w:val="0"/>
          </w:rPr>
          <w:delText xml:space="preserve">if </w:delText>
        </w:r>
      </w:del>
      <w:ins w:author="Anne M. Haynes" w:id="25" w:date="2016-08-19T14:35:00Z">
        <w:r w:rsidDel="00000000" w:rsidR="00000000" w:rsidRPr="00000000">
          <w:rPr>
            <w:rFonts w:ascii="Open Sans" w:cs="Open Sans" w:eastAsia="Open Sans" w:hAnsi="Open Sans"/>
            <w:rtl w:val="0"/>
          </w:rPr>
          <w:t xml:space="preserve">when </w:t>
        </w:r>
      </w:ins>
      <w:r w:rsidDel="00000000" w:rsidR="00000000" w:rsidRPr="00000000">
        <w:rPr>
          <w:rFonts w:ascii="Open Sans" w:cs="Open Sans" w:eastAsia="Open Sans" w:hAnsi="Open Sans"/>
          <w:rtl w:val="0"/>
        </w:rPr>
        <w:t xml:space="preserve">worn correctly, HearRight Volume Control Ear Plugs will lower the decibel level of a </w:t>
      </w:r>
      <w:del w:author="Anne M. Haynes" w:id="26" w:date="2016-08-19T14:35:00Z">
        <w:r w:rsidDel="00000000" w:rsidR="00000000" w:rsidRPr="00000000">
          <w:rPr>
            <w:rFonts w:ascii="Open Sans" w:cs="Open Sans" w:eastAsia="Open Sans" w:hAnsi="Open Sans"/>
            <w:rtl w:val="0"/>
          </w:rPr>
          <w:delText xml:space="preserve">potentially damaging </w:delText>
        </w:r>
      </w:del>
      <w:r w:rsidDel="00000000" w:rsidR="00000000" w:rsidRPr="00000000">
        <w:rPr>
          <w:rFonts w:ascii="Open Sans" w:cs="Open Sans" w:eastAsia="Open Sans" w:hAnsi="Open Sans"/>
          <w:rtl w:val="0"/>
        </w:rPr>
        <w:t xml:space="preserve">noise. For example, a chainsaw, which is 100dB, will be reduced to a safer noise level of 73dB.</w:t>
      </w:r>
      <w:del w:author="Anne M. Haynes" w:id="27" w:date="2016-08-19T14:35:00Z">
        <w:r w:rsidDel="00000000" w:rsidR="00000000" w:rsidRPr="00000000">
          <w:rPr>
            <w:rFonts w:ascii="Open Sans" w:cs="Open Sans" w:eastAsia="Open Sans" w:hAnsi="Open Sans"/>
            <w:rtl w:val="0"/>
          </w:rPr>
          <w:delText xml:space="preserve"> And </w:delText>
        </w:r>
      </w:del>
      <w:r w:rsidDel="00000000" w:rsidR="00000000" w:rsidRPr="00000000">
        <w:rPr>
          <w:rtl w:val="0"/>
        </w:rPr>
      </w:r>
    </w:p>
    <w:p w:rsidR="00000000" w:rsidDel="00000000" w:rsidP="00000000" w:rsidRDefault="00000000" w:rsidRPr="00000000" w14:paraId="00000017">
      <w:pP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spacing w:after="0" w:line="360" w:lineRule="auto"/>
        <w:rPr>
          <w:rFonts w:ascii="Open Sans" w:cs="Open Sans" w:eastAsia="Open Sans" w:hAnsi="Open Sans"/>
        </w:rPr>
      </w:pPr>
      <w:del w:author="Anne M. Haynes" w:id="28" w:date="2016-08-19T14:36:00Z">
        <w:r w:rsidDel="00000000" w:rsidR="00000000" w:rsidRPr="00000000">
          <w:rPr>
            <w:rFonts w:ascii="Open Sans" w:cs="Open Sans" w:eastAsia="Open Sans" w:hAnsi="Open Sans"/>
            <w:rtl w:val="0"/>
          </w:rPr>
          <w:delText xml:space="preserve">HearRight Volume Control Ear Plugs are a great value, comfortable to wear, and easy to use. </w:delText>
        </w:r>
      </w:del>
      <w:r w:rsidDel="00000000" w:rsidR="00000000" w:rsidRPr="00000000">
        <w:rPr>
          <w:rFonts w:ascii="Open Sans" w:cs="Open Sans" w:eastAsia="Open Sans" w:hAnsi="Open Sans"/>
          <w:rtl w:val="0"/>
        </w:rPr>
        <w:t xml:space="preserve">With other ear plugs to get the necessary hearing protection and </w:t>
      </w:r>
      <w:del w:author="Anne M. Haynes" w:id="29" w:date="2016-08-19T14:36:00Z">
        <w:r w:rsidDel="00000000" w:rsidR="00000000" w:rsidRPr="00000000">
          <w:rPr>
            <w:rFonts w:ascii="Open Sans" w:cs="Open Sans" w:eastAsia="Open Sans" w:hAnsi="Open Sans"/>
            <w:rtl w:val="0"/>
          </w:rPr>
          <w:delText xml:space="preserve">also </w:delText>
        </w:r>
      </w:del>
      <w:r w:rsidDel="00000000" w:rsidR="00000000" w:rsidRPr="00000000">
        <w:rPr>
          <w:rFonts w:ascii="Open Sans" w:cs="Open Sans" w:eastAsia="Open Sans" w:hAnsi="Open Sans"/>
          <w:rtl w:val="0"/>
        </w:rPr>
        <w:t xml:space="preserve">hear conversations, </w:t>
      </w:r>
      <w:del w:author="Anne M. Haynes" w:id="30" w:date="2016-08-19T14:37:00Z">
        <w:r w:rsidDel="00000000" w:rsidR="00000000" w:rsidRPr="00000000">
          <w:rPr>
            <w:rFonts w:ascii="Open Sans" w:cs="Open Sans" w:eastAsia="Open Sans" w:hAnsi="Open Sans"/>
            <w:rtl w:val="0"/>
          </w:rPr>
          <w:delText xml:space="preserve">you have to take them in and out of your ears</w:delText>
        </w:r>
      </w:del>
      <w:ins w:author="Anne M. Haynes" w:id="30" w:date="2016-08-19T14:37:00Z">
        <w:r w:rsidDel="00000000" w:rsidR="00000000" w:rsidRPr="00000000">
          <w:rPr>
            <w:rFonts w:ascii="Open Sans" w:cs="Open Sans" w:eastAsia="Open Sans" w:hAnsi="Open Sans"/>
            <w:rtl w:val="0"/>
          </w:rPr>
          <w:t xml:space="preserve">the ear plugs are repeatedly removed and reinserted</w:t>
        </w:r>
      </w:ins>
      <w:r w:rsidDel="00000000" w:rsidR="00000000" w:rsidRPr="00000000">
        <w:rPr>
          <w:rFonts w:ascii="Open Sans" w:cs="Open Sans" w:eastAsia="Open Sans" w:hAnsi="Open Sans"/>
          <w:rtl w:val="0"/>
        </w:rPr>
        <w:t xml:space="preserve">.  HearRight Volume Control Ear Plugs eliminate this process. Insert </w:t>
      </w:r>
      <w:del w:author="Anne M. Haynes" w:id="31" w:date="2016-08-19T14:37:00Z">
        <w:r w:rsidDel="00000000" w:rsidR="00000000" w:rsidRPr="00000000">
          <w:rPr>
            <w:rFonts w:ascii="Open Sans" w:cs="Open Sans" w:eastAsia="Open Sans" w:hAnsi="Open Sans"/>
            <w:rtl w:val="0"/>
          </w:rPr>
          <w:delText xml:space="preserve">easily </w:delText>
        </w:r>
      </w:del>
      <w:r w:rsidDel="00000000" w:rsidR="00000000" w:rsidRPr="00000000">
        <w:rPr>
          <w:rFonts w:ascii="Open Sans" w:cs="Open Sans" w:eastAsia="Open Sans" w:hAnsi="Open Sans"/>
          <w:rtl w:val="0"/>
        </w:rPr>
        <w:t xml:space="preserve">into </w:t>
      </w:r>
      <w:del w:author="Anne M. Haynes" w:id="32" w:date="2016-08-19T14:37:00Z">
        <w:r w:rsidDel="00000000" w:rsidR="00000000" w:rsidRPr="00000000">
          <w:rPr>
            <w:rFonts w:ascii="Open Sans" w:cs="Open Sans" w:eastAsia="Open Sans" w:hAnsi="Open Sans"/>
            <w:rtl w:val="0"/>
          </w:rPr>
          <w:delText xml:space="preserve">your </w:delText>
        </w:r>
      </w:del>
      <w:r w:rsidDel="00000000" w:rsidR="00000000" w:rsidRPr="00000000">
        <w:rPr>
          <w:rFonts w:ascii="Open Sans" w:cs="Open Sans" w:eastAsia="Open Sans" w:hAnsi="Open Sans"/>
          <w:rtl w:val="0"/>
        </w:rPr>
        <w:t xml:space="preserve">ears once and </w:t>
      </w:r>
      <w:del w:author="Anne M. Haynes" w:id="33" w:date="2016-08-19T14:38:00Z">
        <w:r w:rsidDel="00000000" w:rsidR="00000000" w:rsidRPr="00000000">
          <w:rPr>
            <w:rFonts w:ascii="Open Sans" w:cs="Open Sans" w:eastAsia="Open Sans" w:hAnsi="Open Sans"/>
            <w:rtl w:val="0"/>
          </w:rPr>
          <w:delText xml:space="preserve">wear them comfortably as long as you need</w:delText>
        </w:r>
      </w:del>
      <w:ins w:author="Anne M. Haynes" w:id="33" w:date="2016-08-19T14:38:00Z">
        <w:r w:rsidDel="00000000" w:rsidR="00000000" w:rsidRPr="00000000">
          <w:rPr>
            <w:rFonts w:ascii="Open Sans" w:cs="Open Sans" w:eastAsia="Open Sans" w:hAnsi="Open Sans"/>
            <w:rtl w:val="0"/>
          </w:rPr>
          <w:t xml:space="preserve">adjust volume as needed with the volume control knob</w:t>
        </w:r>
      </w:ins>
      <w:r w:rsidDel="00000000" w:rsidR="00000000" w:rsidRPr="00000000">
        <w:rPr>
          <w:rFonts w:ascii="Open Sans" w:cs="Open Sans" w:eastAsia="Open Sans" w:hAnsi="Open Sans"/>
          <w:rtl w:val="0"/>
        </w:rPr>
        <w:t xml:space="preserve">. </w:t>
      </w:r>
      <w:del w:author="Anne M. Haynes" w:id="34" w:date="2016-08-19T14:38:00Z">
        <w:r w:rsidDel="00000000" w:rsidR="00000000" w:rsidRPr="00000000">
          <w:rPr>
            <w:rFonts w:ascii="Open Sans" w:cs="Open Sans" w:eastAsia="Open Sans" w:hAnsi="Open Sans"/>
            <w:rtl w:val="0"/>
          </w:rPr>
          <w:delText xml:space="preserve">When you </w:delText>
        </w:r>
      </w:del>
      <w:ins w:author="Anne M. Haynes" w:id="34" w:date="2016-08-19T14:38:00Z">
        <w:r w:rsidDel="00000000" w:rsidR="00000000" w:rsidRPr="00000000">
          <w:rPr>
            <w:rFonts w:ascii="Open Sans" w:cs="Open Sans" w:eastAsia="Open Sans" w:hAnsi="Open Sans"/>
            <w:rtl w:val="0"/>
          </w:rPr>
          <w:t xml:space="preserve">Once </w:t>
        </w:r>
      </w:ins>
      <w:del w:author="Anne M. Haynes" w:id="35" w:date="2016-08-19T14:38:00Z">
        <w:r w:rsidDel="00000000" w:rsidR="00000000" w:rsidRPr="00000000">
          <w:rPr>
            <w:rFonts w:ascii="Open Sans" w:cs="Open Sans" w:eastAsia="Open Sans" w:hAnsi="Open Sans"/>
            <w:rtl w:val="0"/>
          </w:rPr>
          <w:delText xml:space="preserve">are </w:delText>
        </w:r>
      </w:del>
      <w:r w:rsidDel="00000000" w:rsidR="00000000" w:rsidRPr="00000000">
        <w:rPr>
          <w:rFonts w:ascii="Open Sans" w:cs="Open Sans" w:eastAsia="Open Sans" w:hAnsi="Open Sans"/>
          <w:rtl w:val="0"/>
        </w:rPr>
        <w:t xml:space="preserve">finished, </w:t>
      </w:r>
      <w:ins w:author="Anne M. Haynes" w:id="36" w:date="2016-08-19T14:39:00Z">
        <w:r w:rsidDel="00000000" w:rsidR="00000000" w:rsidRPr="00000000">
          <w:rPr>
            <w:rFonts w:ascii="Open Sans" w:cs="Open Sans" w:eastAsia="Open Sans" w:hAnsi="Open Sans"/>
            <w:rtl w:val="0"/>
          </w:rPr>
          <w:t xml:space="preserve">remove and </w:t>
        </w:r>
      </w:ins>
      <w:r w:rsidDel="00000000" w:rsidR="00000000" w:rsidRPr="00000000">
        <w:rPr>
          <w:rFonts w:ascii="Open Sans" w:cs="Open Sans" w:eastAsia="Open Sans" w:hAnsi="Open Sans"/>
          <w:rtl w:val="0"/>
        </w:rPr>
        <w:t xml:space="preserve">wash with cool water and mild soap, and store in the provided case. </w:t>
      </w:r>
      <w:del w:author="Anne M. Haynes" w:id="37" w:date="2016-08-19T14:38:00Z">
        <w:r w:rsidDel="00000000" w:rsidR="00000000" w:rsidRPr="00000000">
          <w:rPr>
            <w:rFonts w:ascii="Open Sans" w:cs="Open Sans" w:eastAsia="Open Sans" w:hAnsi="Open Sans"/>
            <w:rtl w:val="0"/>
          </w:rPr>
          <w:delText xml:space="preserve">They </w:delText>
        </w:r>
      </w:del>
      <w:ins w:author="Anne M. Haynes" w:id="37" w:date="2016-08-19T14:38:00Z">
        <w:r w:rsidDel="00000000" w:rsidR="00000000" w:rsidRPr="00000000">
          <w:rPr>
            <w:rFonts w:ascii="Open Sans" w:cs="Open Sans" w:eastAsia="Open Sans" w:hAnsi="Open Sans"/>
            <w:rtl w:val="0"/>
          </w:rPr>
          <w:t xml:space="preserve">The ear plugs </w:t>
        </w:r>
      </w:ins>
      <w:r w:rsidDel="00000000" w:rsidR="00000000" w:rsidRPr="00000000">
        <w:rPr>
          <w:rFonts w:ascii="Open Sans" w:cs="Open Sans" w:eastAsia="Open Sans" w:hAnsi="Open Sans"/>
          <w:rtl w:val="0"/>
        </w:rPr>
        <w:t xml:space="preserve">can be washed and reused </w:t>
      </w:r>
      <w:del w:author="Anne M. Haynes" w:id="38" w:date="2016-08-19T14:38:00Z">
        <w:r w:rsidDel="00000000" w:rsidR="00000000" w:rsidRPr="00000000">
          <w:rPr>
            <w:rFonts w:ascii="Open Sans" w:cs="Open Sans" w:eastAsia="Open Sans" w:hAnsi="Open Sans"/>
            <w:rtl w:val="0"/>
          </w:rPr>
          <w:delText xml:space="preserve">over </w:delText>
        </w:r>
      </w:del>
      <w:ins w:author="Anne M. Haynes" w:id="38" w:date="2016-08-19T14:38:00Z">
        <w:r w:rsidDel="00000000" w:rsidR="00000000" w:rsidRPr="00000000">
          <w:rPr>
            <w:rFonts w:ascii="Open Sans" w:cs="Open Sans" w:eastAsia="Open Sans" w:hAnsi="Open Sans"/>
            <w:rtl w:val="0"/>
          </w:rPr>
          <w:t xml:space="preserve">more than </w:t>
        </w:r>
      </w:ins>
      <w:r w:rsidDel="00000000" w:rsidR="00000000" w:rsidRPr="00000000">
        <w:rPr>
          <w:rFonts w:ascii="Open Sans" w:cs="Open Sans" w:eastAsia="Open Sans" w:hAnsi="Open Sans"/>
          <w:rtl w:val="0"/>
        </w:rPr>
        <w:t xml:space="preserve">100 times, </w:t>
      </w:r>
      <w:del w:author="Anne M. Haynes" w:id="39" w:date="2016-08-19T14:39:00Z">
        <w:r w:rsidDel="00000000" w:rsidR="00000000" w:rsidRPr="00000000">
          <w:rPr>
            <w:rFonts w:ascii="Open Sans" w:cs="Open Sans" w:eastAsia="Open Sans" w:hAnsi="Open Sans"/>
            <w:rtl w:val="0"/>
          </w:rPr>
          <w:delText xml:space="preserve">giving you the best</w:delText>
        </w:r>
      </w:del>
      <w:ins w:author="Anne M. Haynes" w:id="39" w:date="2016-08-19T14:39:00Z">
        <w:r w:rsidDel="00000000" w:rsidR="00000000" w:rsidRPr="00000000">
          <w:rPr>
            <w:rFonts w:ascii="Open Sans" w:cs="Open Sans" w:eastAsia="Open Sans" w:hAnsi="Open Sans"/>
            <w:rtl w:val="0"/>
          </w:rPr>
          <w:t xml:space="preserve">adding</w:t>
        </w:r>
      </w:ins>
      <w:r w:rsidDel="00000000" w:rsidR="00000000" w:rsidRPr="00000000">
        <w:rPr>
          <w:rFonts w:ascii="Open Sans" w:cs="Open Sans" w:eastAsia="Open Sans" w:hAnsi="Open Sans"/>
          <w:rtl w:val="0"/>
        </w:rPr>
        <w:t xml:space="preserve"> value over disposable ear plugs that are only worn once or twice.</w:t>
      </w:r>
    </w:p>
    <w:p w:rsidR="00000000" w:rsidDel="00000000" w:rsidP="00000000" w:rsidRDefault="00000000" w:rsidRPr="00000000" w14:paraId="00000019">
      <w:pPr>
        <w:spacing w:after="0"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spacing w:after="0" w:line="360" w:lineRule="auto"/>
        <w:rPr>
          <w:ins w:author="Anne M. Haynes" w:id="40" w:date="2016-08-19T14:52:00Z"/>
          <w:rFonts w:ascii="Open Sans" w:cs="Open Sans" w:eastAsia="Open Sans" w:hAnsi="Open Sans"/>
        </w:rPr>
      </w:pPr>
      <w:r w:rsidDel="00000000" w:rsidR="00000000" w:rsidRPr="00000000">
        <w:rPr>
          <w:rFonts w:ascii="Open Sans" w:cs="Open Sans" w:eastAsia="Open Sans" w:hAnsi="Open Sans"/>
          <w:rtl w:val="0"/>
        </w:rPr>
        <w:t xml:space="preserve">HearRight Volume Control Ear Plugs are hypoallergenic, silicone, and latex-free. </w:t>
      </w:r>
      <w:ins w:author="Anne M. Haynes" w:id="40" w:date="2016-08-19T14:52:00Z">
        <w:r w:rsidDel="00000000" w:rsidR="00000000" w:rsidRPr="00000000">
          <w:rPr>
            <w:rtl w:val="0"/>
          </w:rPr>
        </w:r>
      </w:ins>
    </w:p>
    <w:p w:rsidR="00000000" w:rsidDel="00000000" w:rsidP="00000000" w:rsidRDefault="00000000" w:rsidRPr="00000000" w14:paraId="0000001B">
      <w:pPr>
        <w:spacing w:after="0" w:line="360" w:lineRule="auto"/>
        <w:rPr>
          <w:ins w:author="Anne M. Haynes" w:id="40" w:date="2016-08-19T14:52:00Z"/>
          <w:rFonts w:ascii="Open Sans" w:cs="Open Sans" w:eastAsia="Open Sans" w:hAnsi="Open Sans"/>
        </w:rPr>
      </w:pPr>
      <w:ins w:author="Anne M. Haynes" w:id="40" w:date="2016-08-19T14:52:00Z">
        <w:r w:rsidDel="00000000" w:rsidR="00000000" w:rsidRPr="00000000">
          <w:rPr>
            <w:rtl w:val="0"/>
          </w:rPr>
        </w:r>
      </w:ins>
    </w:p>
    <w:p w:rsidR="00000000" w:rsidDel="00000000" w:rsidP="00000000" w:rsidRDefault="00000000" w:rsidRPr="00000000" w14:paraId="0000001C">
      <w:pPr>
        <w:spacing w:after="0" w:line="360" w:lineRule="auto"/>
        <w:rPr>
          <w:del w:author="Suzanne Monahan" w:id="41" w:date="2016-09-30T07:28:00Z"/>
          <w:rFonts w:ascii="Open Sans" w:cs="Open Sans" w:eastAsia="Open Sans" w:hAnsi="Open Sans"/>
        </w:rPr>
      </w:pPr>
      <w:ins w:author="Anne M. Haynes" w:id="40" w:date="2016-08-19T14:52:00Z">
        <w:del w:author="Suzanne Monahan" w:id="41" w:date="2016-09-30T07:28:00Z">
          <w:r w:rsidDel="00000000" w:rsidR="00000000" w:rsidRPr="00000000">
            <w:rPr>
              <w:rFonts w:ascii="Open Sans" w:cs="Open Sans" w:eastAsia="Open Sans" w:hAnsi="Open Sans"/>
              <w:rtl w:val="0"/>
            </w:rPr>
            <w:delText xml:space="preserve">To learn more about HearRight’s Volume Control Ear Plugs, or any of SleepRight’s products, stop by booth #1044.</w:delText>
          </w:r>
        </w:del>
      </w:ins>
      <w:del w:author="Suzanne Monahan" w:id="41" w:date="2016-09-30T07:28:00Z">
        <w:r w:rsidDel="00000000" w:rsidR="00000000" w:rsidRPr="00000000">
          <w:rPr>
            <w:rtl w:val="0"/>
          </w:rPr>
        </w:r>
      </w:del>
    </w:p>
    <w:p w:rsidR="00000000" w:rsidDel="00000000" w:rsidP="00000000" w:rsidRDefault="00000000" w:rsidRPr="00000000" w14:paraId="0000001D">
      <w:pPr>
        <w:spacing w:after="0" w:line="360" w:lineRule="auto"/>
        <w:rPr>
          <w:del w:author="Suzanne Monahan" w:id="41" w:date="2016-09-30T07:28:00Z"/>
          <w:rFonts w:ascii="Open Sans" w:cs="Open Sans" w:eastAsia="Open Sans" w:hAnsi="Open Sans"/>
        </w:rPr>
      </w:pPr>
      <w:del w:author="Suzanne Monahan" w:id="41" w:date="2016-09-30T07:28:00Z">
        <w:r w:rsidDel="00000000" w:rsidR="00000000" w:rsidRPr="00000000">
          <w:rPr>
            <w:rtl w:val="0"/>
          </w:rPr>
        </w:r>
      </w:del>
    </w:p>
    <w:p w:rsidR="00000000" w:rsidDel="00000000" w:rsidP="00000000" w:rsidRDefault="00000000" w:rsidRPr="00000000" w14:paraId="0000001E">
      <w:pPr>
        <w:shd w:fill="ffffff" w:val="clear"/>
        <w:spacing w:after="0" w:line="240" w:lineRule="auto"/>
        <w:rPr>
          <w:ins w:author="Anne M. Haynes" w:id="42" w:date="2016-08-19T14:48:00Z"/>
        </w:rPr>
      </w:pPr>
      <w:ins w:author="Anne M. Haynes" w:id="42" w:date="2016-08-19T14:48:00Z">
        <w:r w:rsidDel="00000000" w:rsidR="00000000" w:rsidRPr="00000000">
          <w:rPr>
            <w:rtl w:val="0"/>
          </w:rPr>
          <w:t xml:space="preserve">Splintek, Inc., based in Kansas City, Missouri USA and has been designing health and comfort products since 1996. Splintek owns and operates the SleepRight and HearRight product lines including: SleepRight Intra-Nasal Vapor Inhaler, SleepRight Sleep Inhaler, SleepRight Nasal Breathe Aid, SleepRight SPORT Breathe Aid, SleepRight NO-BOIL Dental Guard, SleepRight Tongue Cleaner, and SleepRight Side Sleeping Pillow. All products are manufactured in the USA. For more information </w:t>
        </w:r>
        <w:r w:rsidDel="00000000" w:rsidR="00000000" w:rsidRPr="00000000">
          <w:rPr>
            <w:b w:val="1"/>
            <w:rtl w:val="0"/>
          </w:rPr>
          <w:t xml:space="preserve">call 888.792.0865</w:t>
        </w:r>
        <w:r w:rsidDel="00000000" w:rsidR="00000000" w:rsidRPr="00000000">
          <w:rPr>
            <w:rtl w:val="0"/>
          </w:rPr>
          <w:t xml:space="preserve"> or visit </w:t>
        </w:r>
        <w:r w:rsidDel="00000000" w:rsidR="00000000" w:rsidRPr="00000000">
          <w:fldChar w:fldCharType="begin"/>
        </w:r>
        <w:r w:rsidDel="00000000" w:rsidR="00000000" w:rsidRPr="00000000">
          <w:instrText xml:space="preserve">HYPERLINK "http://www.sleepright.com/"</w:instrText>
        </w:r>
        <w:r w:rsidDel="00000000" w:rsidR="00000000" w:rsidRPr="00000000">
          <w:fldChar w:fldCharType="separate"/>
        </w:r>
        <w:r w:rsidDel="00000000" w:rsidR="00000000" w:rsidRPr="00000000">
          <w:rPr>
            <w:b w:val="1"/>
            <w:rtl w:val="0"/>
          </w:rPr>
          <w:t xml:space="preserve">www.sleepright.com</w:t>
        </w:r>
        <w:r w:rsidDel="00000000" w:rsidR="00000000" w:rsidRPr="00000000">
          <w:fldChar w:fldCharType="end"/>
        </w:r>
        <w:r w:rsidDel="00000000" w:rsidR="00000000" w:rsidRPr="00000000">
          <w:rPr>
            <w:rtl w:val="0"/>
          </w:rPr>
          <w:t xml:space="preserve">.</w:t>
        </w:r>
      </w:ins>
    </w:p>
    <w:p w:rsidR="00000000" w:rsidDel="00000000" w:rsidP="00000000" w:rsidRDefault="00000000" w:rsidRPr="00000000" w14:paraId="0000001F">
      <w:pPr>
        <w:shd w:fill="ffffff" w:val="clear"/>
        <w:spacing w:after="0" w:line="240" w:lineRule="auto"/>
        <w:rPr>
          <w:ins w:author="Anne M. Haynes" w:id="42" w:date="2016-08-19T14:48:00Z"/>
        </w:rPr>
      </w:pPr>
      <w:ins w:author="Anne M. Haynes" w:id="42" w:date="2016-08-19T14:48:00Z">
        <w:r w:rsidDel="00000000" w:rsidR="00000000" w:rsidRPr="00000000">
          <w:rPr>
            <w:rtl w:val="0"/>
          </w:rPr>
        </w:r>
      </w:ins>
    </w:p>
    <w:p w:rsidR="00000000" w:rsidDel="00000000" w:rsidP="00000000" w:rsidRDefault="00000000" w:rsidRPr="00000000" w14:paraId="00000020">
      <w:pPr>
        <w:shd w:fill="ffffff" w:val="clear"/>
        <w:spacing w:after="0" w:line="240" w:lineRule="auto"/>
        <w:rPr>
          <w:del w:author="Anne M. Haynes" w:id="42" w:date="2016-08-19T14:48:00Z"/>
          <w:shd w:fill="auto" w:val="clear"/>
          <w:rPrChange w:author="Anne M. Haynes" w:id="43" w:date="2016-08-19T14:48:00Z">
            <w:rPr>
              <w:rFonts w:ascii="Open Sans" w:cs="Open Sans" w:eastAsia="Open Sans" w:hAnsi="Open Sans"/>
            </w:rPr>
          </w:rPrChange>
        </w:rPr>
        <w:pPrChange w:author="Anne M. Haynes" w:id="0" w:date="2016-08-19T14:48:00Z">
          <w:pPr>
            <w:shd w:fill="ffffff" w:val="clear"/>
            <w:spacing w:after="0" w:line="360" w:lineRule="auto"/>
          </w:pPr>
        </w:pPrChange>
      </w:pPr>
      <w:ins w:author="Anne M. Haynes" w:id="42" w:date="2016-08-19T14:48:00Z">
        <w:r w:rsidDel="00000000" w:rsidR="00000000" w:rsidRPr="00000000">
          <w:rPr>
            <w:rtl w:val="0"/>
          </w:rPr>
          <w:t xml:space="preserve">Copyright © 2016 Splintek, Inc. SleepRight®, HearRight™, NO-BOIL®, and GelFoam™ are trademarks of Splintek, Inc.</w:t>
        </w:r>
      </w:ins>
      <w:del w:author="Anne M. Haynes" w:id="42" w:date="2016-08-19T14:48:00Z">
        <w:r w:rsidDel="00000000" w:rsidR="00000000" w:rsidRPr="00000000">
          <w:rPr>
            <w:rFonts w:ascii="Open Sans" w:cs="Open Sans" w:eastAsia="Open Sans" w:hAnsi="Open Sans"/>
            <w:rtl w:val="0"/>
          </w:rPr>
          <w:delText xml:space="preserve">Splintek, Inc. is headquartered in Kansas City, Missouri and has been designing health and comfort products since 1996. Splintek owns and operates the SleepRight and HearRight product lines including: SleepRight Intra-Nasal Vapor Inhaler, SleepRight Sleep Inhaler, SleepRight Nasal Breathe Aid, SleepRight Sport Breathe Aid, SleepRight NO-BOIL Dental Guard, SleepRight Tongue Cleaner, and SleepRight Side Sleeping Pillow. All products are manufactured in the USA. For more information </w:delText>
        </w:r>
        <w:r w:rsidDel="00000000" w:rsidR="00000000" w:rsidRPr="00000000">
          <w:rPr>
            <w:rFonts w:ascii="Open Sans" w:cs="Open Sans" w:eastAsia="Open Sans" w:hAnsi="Open Sans"/>
            <w:b w:val="1"/>
            <w:rtl w:val="0"/>
          </w:rPr>
          <w:delText xml:space="preserve">call 888.792.0865</w:delText>
        </w:r>
        <w:r w:rsidDel="00000000" w:rsidR="00000000" w:rsidRPr="00000000">
          <w:rPr>
            <w:rFonts w:ascii="Open Sans" w:cs="Open Sans" w:eastAsia="Open Sans" w:hAnsi="Open Sans"/>
            <w:rtl w:val="0"/>
          </w:rPr>
          <w:delText xml:space="preserve"> or visit </w:delText>
        </w:r>
        <w:r w:rsidDel="00000000" w:rsidR="00000000" w:rsidRPr="00000000">
          <w:fldChar w:fldCharType="begin"/>
        </w:r>
        <w:r w:rsidDel="00000000" w:rsidR="00000000" w:rsidRPr="00000000">
          <w:delInstrText xml:space="preserve">HYPERLINK "http://www.sleepright.com/"</w:delInstrText>
        </w:r>
        <w:r w:rsidDel="00000000" w:rsidR="00000000" w:rsidRPr="00000000">
          <w:fldChar w:fldCharType="separate"/>
        </w:r>
        <w:r w:rsidDel="00000000" w:rsidR="00000000" w:rsidRPr="00000000">
          <w:rPr>
            <w:rFonts w:ascii="Open Sans" w:cs="Open Sans" w:eastAsia="Open Sans" w:hAnsi="Open Sans"/>
            <w:b w:val="1"/>
            <w:rtl w:val="0"/>
          </w:rPr>
          <w:delText xml:space="preserve">www.sleepright.com</w:delText>
        </w:r>
        <w:r w:rsidDel="00000000" w:rsidR="00000000" w:rsidRPr="00000000">
          <w:fldChar w:fldCharType="end"/>
        </w:r>
        <w:r w:rsidDel="00000000" w:rsidR="00000000" w:rsidRPr="00000000">
          <w:rPr>
            <w:rFonts w:ascii="Open Sans" w:cs="Open Sans" w:eastAsia="Open Sans" w:hAnsi="Open Sans"/>
            <w:rtl w:val="0"/>
          </w:rPr>
          <w:delText xml:space="preserve">.</w:delText>
        </w:r>
      </w:del>
    </w:p>
    <w:p w:rsidR="00000000" w:rsidDel="00000000" w:rsidP="00000000" w:rsidRDefault="00000000" w:rsidRPr="00000000" w14:paraId="00000021">
      <w:pPr>
        <w:shd w:fill="ffffff" w:val="clear"/>
        <w:spacing w:after="0" w:line="240" w:lineRule="auto"/>
        <w:rPr>
          <w:del w:author="Anne M. Haynes" w:id="42" w:date="2016-08-19T14:48:00Z"/>
          <w:shd w:fill="auto" w:val="clear"/>
          <w:rPrChange w:author="Anne M. Haynes" w:id="44" w:date="2016-08-19T14:48:00Z">
            <w:rPr>
              <w:rFonts w:ascii="Open Sans" w:cs="Open Sans" w:eastAsia="Open Sans" w:hAnsi="Open Sans"/>
            </w:rPr>
          </w:rPrChange>
        </w:rPr>
        <w:pPrChange w:author="Anne M. Haynes" w:id="0" w:date="2016-08-19T14:48:00Z">
          <w:pPr>
            <w:shd w:fill="ffffff" w:val="clear"/>
            <w:spacing w:after="240" w:line="360" w:lineRule="auto"/>
          </w:pPr>
        </w:pPrChange>
      </w:pPr>
      <w:del w:author="Anne M. Haynes" w:id="42" w:date="2016-08-19T14:48:00Z">
        <w:r w:rsidDel="00000000" w:rsidR="00000000" w:rsidRPr="00000000">
          <w:rPr>
            <w:rtl w:val="0"/>
          </w:rPr>
        </w:r>
      </w:del>
    </w:p>
    <w:p w:rsidR="00000000" w:rsidDel="00000000" w:rsidP="00000000" w:rsidRDefault="00000000" w:rsidRPr="00000000" w14:paraId="00000022">
      <w:pPr>
        <w:shd w:fill="ffffff" w:val="clear"/>
        <w:spacing w:after="0" w:line="240" w:lineRule="auto"/>
        <w:rPr>
          <w:shd w:fill="auto" w:val="clear"/>
          <w:rPrChange w:author="Anne M. Haynes" w:id="45" w:date="2016-08-19T14:48:00Z">
            <w:rPr>
              <w:rFonts w:ascii="Open Sans" w:cs="Open Sans" w:eastAsia="Open Sans" w:hAnsi="Open Sans"/>
            </w:rPr>
          </w:rPrChange>
        </w:rPr>
        <w:pPrChange w:author="Anne M. Haynes" w:id="0" w:date="2016-08-19T14:48:00Z">
          <w:pPr>
            <w:shd w:fill="ffffff" w:val="clear"/>
            <w:spacing w:after="240" w:line="360" w:lineRule="auto"/>
          </w:pPr>
        </w:pPrChange>
      </w:pPr>
      <w:del w:author="Anne M. Haynes" w:id="42" w:date="2016-08-19T14:48:00Z">
        <w:r w:rsidDel="00000000" w:rsidR="00000000" w:rsidRPr="00000000">
          <w:rPr>
            <w:rFonts w:ascii="Open Sans" w:cs="Open Sans" w:eastAsia="Open Sans" w:hAnsi="Open Sans"/>
            <w:rtl w:val="0"/>
          </w:rPr>
          <w:delText xml:space="preserve">Copyright © 2016 Splintek, Inc. SleepRight®, HearRight™, NO-BOIL®, and GelFoam™ are trademarks of Splintek, Inc.</w:delText>
        </w:r>
      </w:del>
      <w:r w:rsidDel="00000000" w:rsidR="00000000" w:rsidRPr="00000000">
        <w:rPr>
          <w:rtl w:val="0"/>
        </w:rPr>
      </w:r>
    </w:p>
    <w:p w:rsidR="00000000" w:rsidDel="00000000" w:rsidP="00000000" w:rsidRDefault="00000000" w:rsidRPr="00000000" w14:paraId="00000023">
      <w:pPr>
        <w:shd w:fill="ffffff" w:val="clear"/>
        <w:spacing w:after="0" w:line="360" w:lineRule="auto"/>
        <w:jc w:val="cente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shd w:fill="ffffff" w:val="clear"/>
        <w:spacing w:after="240"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-30-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